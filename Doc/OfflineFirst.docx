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CFD" w:rsidRDefault="00C43CFD" w:rsidP="00C43CFD">
      <w:pPr>
        <w:pStyle w:val="dotDachzeile"/>
      </w:pPr>
      <w:r>
        <w:t>Offlinefähigkeit</w:t>
      </w:r>
      <w:r w:rsidR="000E7A19">
        <w:t>en</w:t>
      </w:r>
      <w:r>
        <w:t xml:space="preserve"> für Windows 8 Apps</w:t>
      </w:r>
    </w:p>
    <w:p w:rsidR="00C43CFD" w:rsidRDefault="00C43CFD" w:rsidP="00C43CFD">
      <w:pPr>
        <w:pStyle w:val="dotHeadline44"/>
      </w:pPr>
      <w:commentRangeStart w:id="0"/>
      <w:r>
        <w:t>Lädst du noch oder siehst du schon?</w:t>
      </w:r>
      <w:commentRangeEnd w:id="0"/>
      <w:r w:rsidR="000D6E89">
        <w:rPr>
          <w:rStyle w:val="CommentReference"/>
          <w:rFonts w:asciiTheme="minorHAnsi" w:eastAsiaTheme="minorHAnsi" w:hAnsiTheme="minorHAnsi" w:cstheme="minorBidi"/>
          <w:b w:val="0"/>
          <w:bCs w:val="0"/>
          <w:lang w:eastAsia="en-US"/>
        </w:rPr>
        <w:commentReference w:id="0"/>
      </w:r>
    </w:p>
    <w:p w:rsidR="00C43CFD" w:rsidRDefault="000E7A19" w:rsidP="00C43CFD">
      <w:pPr>
        <w:pStyle w:val="dotVorspann"/>
      </w:pPr>
      <w:r>
        <w:t xml:space="preserve">Dieser Artikel gibt einen Einblick, was bei der Entwicklung einer offlinefähigen Windows 8 App zu beachten ist und welche Möglichkeiten </w:t>
      </w:r>
      <w:proofErr w:type="spellStart"/>
      <w:r>
        <w:t>WinRT</w:t>
      </w:r>
      <w:proofErr w:type="spellEnd"/>
      <w:r>
        <w:t xml:space="preserve"> bietet.</w:t>
      </w:r>
      <w:r w:rsidR="00D12863">
        <w:t xml:space="preserve"> Ein Architekturbeispiel zeigt, wie auch die Performance einer App von Offlinedaten profitieren kann.</w:t>
      </w:r>
    </w:p>
    <w:p w:rsidR="00D055AA" w:rsidRDefault="00D055AA" w:rsidP="00ED71FB">
      <w:pPr>
        <w:pStyle w:val="Heading1"/>
      </w:pPr>
      <w:r>
        <w:t>Einleitung</w:t>
      </w:r>
    </w:p>
    <w:p w:rsidR="00AD7998" w:rsidRDefault="002630B9">
      <w:r>
        <w:t xml:space="preserve">Super! Die Idee für eine </w:t>
      </w:r>
      <w:r w:rsidR="00BC5DA0">
        <w:t xml:space="preserve">neue </w:t>
      </w:r>
      <w:r>
        <w:t>tolle Windows 8 App ist gefunden und somit ein wichtiger Schritt schon mal getan. Bevor Sie sich nun aber Hals über Kopf in die Entwicklung stürzen, sollte Sie noch einmal kurz überlegen, was Sie von einer App erwarten</w:t>
      </w:r>
      <w:r w:rsidR="00AA7206">
        <w:t>,</w:t>
      </w:r>
      <w:r>
        <w:t xml:space="preserve"> damit Sie eine ihrer Lieblings-Apps wird. Natürlich soll sie ihren Zweck erfüllen, also genau die von Ihnen benötigen </w:t>
      </w:r>
      <w:proofErr w:type="spellStart"/>
      <w:r>
        <w:t>UseCases</w:t>
      </w:r>
      <w:proofErr w:type="spellEnd"/>
      <w:r>
        <w:t xml:space="preserve"> abdecken. Aber damit allein ist es nicht getan. Damit es wirklich Spaß macht m</w:t>
      </w:r>
      <w:r w:rsidR="00C605DC">
        <w:t>it einer App zu arbeiten, muss</w:t>
      </w:r>
      <w:r>
        <w:t xml:space="preserve"> sie auch schnell starten, </w:t>
      </w:r>
      <w:r w:rsidR="00C605DC">
        <w:t>sofort</w:t>
      </w:r>
      <w:r>
        <w:t xml:space="preserve"> reagieren, nie abstürzen, intuitiv bedienbar sein, gut aussehen</w:t>
      </w:r>
      <w:r w:rsidR="00BC5DA0">
        <w:t>,</w:t>
      </w:r>
      <w:r>
        <w:t xml:space="preserve"> immer funktionieren</w:t>
      </w:r>
      <w:r w:rsidR="003C303E">
        <w:t>,</w:t>
      </w:r>
      <w:r w:rsidR="00AA7206">
        <w:t xml:space="preserve"> usw</w:t>
      </w:r>
      <w:r>
        <w:t>.</w:t>
      </w:r>
      <w:r w:rsidR="00AA7206">
        <w:t xml:space="preserve"> Nicht ganz einfach, oder? Selbst </w:t>
      </w:r>
      <w:r w:rsidR="005C200A">
        <w:t xml:space="preserve">Apps der großen </w:t>
      </w:r>
      <w:proofErr w:type="spellStart"/>
      <w:r w:rsidR="005C200A">
        <w:t>Soc</w:t>
      </w:r>
      <w:r w:rsidR="00AA7206">
        <w:t>ial</w:t>
      </w:r>
      <w:proofErr w:type="spellEnd"/>
      <w:r w:rsidR="00AA7206">
        <w:t xml:space="preserve"> Media Plattformen können diese Erwartungen nicht immer erfüllen und werden mit schlechten Bewertungen bestraft.</w:t>
      </w:r>
      <w:r>
        <w:t xml:space="preserve"> </w:t>
      </w:r>
      <w:r w:rsidR="001E3512">
        <w:t>Vielleicht kennen Sie das ja auch schon: Sie sitzen gerade im Zug und wollen sich die Neuigkeiten aus Ihrem Bekanntenkreis anschauen, müssen aber gefühlte Stunden warten, bis überhaupt etwas auf dem Bildschirm angezeigt wird</w:t>
      </w:r>
      <w:r w:rsidR="00C635A9">
        <w:t xml:space="preserve"> </w:t>
      </w:r>
      <w:r w:rsidR="00D00A3C">
        <w:t>–</w:t>
      </w:r>
      <w:r w:rsidR="003C303E">
        <w:t xml:space="preserve"> wenn nicht gerade noch ein Tunnel dazwischen kommt</w:t>
      </w:r>
      <w:r w:rsidR="001E3512">
        <w:t>.</w:t>
      </w:r>
      <w:r w:rsidR="003C303E">
        <w:t xml:space="preserve"> Große Anbieter können sich so etwas vielleicht leisten, </w:t>
      </w:r>
      <w:r w:rsidR="00433FC3">
        <w:t>sofern</w:t>
      </w:r>
      <w:r w:rsidR="003C303E">
        <w:t xml:space="preserve"> Sie aber gerade erst in den Markt einsteigen</w:t>
      </w:r>
      <w:r w:rsidR="00433FC3">
        <w:t xml:space="preserve"> wollen</w:t>
      </w:r>
      <w:r w:rsidR="003C303E">
        <w:t>, muss der erste Wurf sitzen.</w:t>
      </w:r>
      <w:r w:rsidR="00AD7998">
        <w:t xml:space="preserve"> Also verabschieden wir uns von der idealen Welt, in der wir immer online sind und Webdienste nie ausfallen</w:t>
      </w:r>
      <w:r w:rsidR="00AA0CCF">
        <w:t xml:space="preserve"> oder überlastet sind</w:t>
      </w:r>
      <w:r w:rsidR="00AD7998">
        <w:t xml:space="preserve"> und kümmern uns um die Offlinefähigkeit </w:t>
      </w:r>
      <w:r w:rsidR="004D1A64">
        <w:t xml:space="preserve">Ihrer Anwendung. </w:t>
      </w:r>
    </w:p>
    <w:p w:rsidR="002630B9" w:rsidRDefault="00D055AA" w:rsidP="00ED71FB">
      <w:pPr>
        <w:pStyle w:val="Heading1"/>
      </w:pPr>
      <w:r>
        <w:t>Methodisches Vorgehen</w:t>
      </w:r>
    </w:p>
    <w:p w:rsidR="00D00A3C" w:rsidRDefault="00D055AA">
      <w:r>
        <w:t xml:space="preserve">Wie bei jeder guten Anwendung steht am Anfang der Entwicklung das </w:t>
      </w:r>
      <w:proofErr w:type="spellStart"/>
      <w:r>
        <w:t>Requirements</w:t>
      </w:r>
      <w:proofErr w:type="spellEnd"/>
      <w:r>
        <w:t xml:space="preserve">- und </w:t>
      </w:r>
      <w:proofErr w:type="spellStart"/>
      <w:r>
        <w:t>Usability</w:t>
      </w:r>
      <w:proofErr w:type="spellEnd"/>
      <w:r>
        <w:t>-Engineering.</w:t>
      </w:r>
      <w:r w:rsidR="00077017">
        <w:t xml:space="preserve"> Auch im Bereich der Offlinefähigkeit sind diese Disziplinen </w:t>
      </w:r>
      <w:r w:rsidR="00877AD3">
        <w:t>unabdingbar</w:t>
      </w:r>
      <w:r w:rsidR="00077017">
        <w:t xml:space="preserve">. Sie sollten genau überlegen, welche </w:t>
      </w:r>
      <w:proofErr w:type="spellStart"/>
      <w:r w:rsidR="00077017">
        <w:t>UseCases</w:t>
      </w:r>
      <w:proofErr w:type="spellEnd"/>
      <w:r w:rsidR="00077017">
        <w:t xml:space="preserve"> offline für Ihre App überhaupt Sinn haben</w:t>
      </w:r>
      <w:r w:rsidR="0032448E">
        <w:t xml:space="preserve"> und was im Offl</w:t>
      </w:r>
      <w:r w:rsidR="00564C77">
        <w:t>ine-Modus angezeigt werden soll</w:t>
      </w:r>
      <w:r w:rsidR="00077017">
        <w:t>.</w:t>
      </w:r>
      <w:r w:rsidR="00D52871">
        <w:t xml:space="preserve"> </w:t>
      </w:r>
      <w:r w:rsidR="00564C77">
        <w:t xml:space="preserve">Können Sie entscheiden, welche Informationen offline relevant sind oder </w:t>
      </w:r>
      <w:proofErr w:type="gramStart"/>
      <w:r w:rsidR="00564C77">
        <w:t>sollte</w:t>
      </w:r>
      <w:proofErr w:type="gramEnd"/>
      <w:r w:rsidR="00564C77">
        <w:t xml:space="preserve"> die Entscheidung dem Anwender überlassen werden? </w:t>
      </w:r>
      <w:r w:rsidR="00D52871">
        <w:t>E</w:t>
      </w:r>
      <w:r w:rsidR="00D00A3C">
        <w:t>ine App, die</w:t>
      </w:r>
      <w:r w:rsidR="00564C77">
        <w:t xml:space="preserve"> zum Beispiel</w:t>
      </w:r>
      <w:r w:rsidR="00D00A3C">
        <w:t xml:space="preserve"> auf </w:t>
      </w:r>
      <w:proofErr w:type="spellStart"/>
      <w:r w:rsidR="00D00A3C">
        <w:t>StackOverflow</w:t>
      </w:r>
      <w:proofErr w:type="spellEnd"/>
      <w:r w:rsidR="00D00A3C">
        <w:t xml:space="preserve"> S</w:t>
      </w:r>
      <w:r w:rsidR="00D52871">
        <w:t xml:space="preserve">uchen durchführt, kann offline nicht </w:t>
      </w:r>
      <w:r w:rsidR="00D322A1">
        <w:t>den vollen Funktionsumfang bieten</w:t>
      </w:r>
      <w:r w:rsidR="00D52871">
        <w:t>. Es wäre aber vorstellbar</w:t>
      </w:r>
      <w:r w:rsidR="00564C77">
        <w:t>,</w:t>
      </w:r>
      <w:r w:rsidR="00D52871">
        <w:t xml:space="preserve"> </w:t>
      </w:r>
      <w:r w:rsidR="00D00A3C">
        <w:t xml:space="preserve">schon </w:t>
      </w:r>
      <w:r w:rsidR="00D52871">
        <w:t>früher gefundene und evtl. markierte</w:t>
      </w:r>
      <w:r w:rsidR="009B4702">
        <w:t xml:space="preserve"> </w:t>
      </w:r>
      <w:r w:rsidR="00D52871">
        <w:t xml:space="preserve">Diskussionen </w:t>
      </w:r>
      <w:r w:rsidR="009B4702">
        <w:t xml:space="preserve">(Anwenderentscheidung) </w:t>
      </w:r>
      <w:r w:rsidR="00D52871">
        <w:t>offline zu speichern und diese dem Nutzer zu präsentieren.</w:t>
      </w:r>
      <w:r w:rsidR="00564C77">
        <w:t xml:space="preserve"> </w:t>
      </w:r>
      <w:r w:rsidR="00D00A3C">
        <w:t xml:space="preserve">Wahrscheinlich wären für diesen Anwendungsfall </w:t>
      </w:r>
      <w:r w:rsidR="009B4702">
        <w:t>auch</w:t>
      </w:r>
      <w:r w:rsidR="00D00A3C">
        <w:t xml:space="preserve"> sehr unterschiedliche Views für den Online- und Offline-Modus notwendig</w:t>
      </w:r>
      <w:r w:rsidR="009B4702">
        <w:t>, so dass auch geklärt werden muss, wann man zwischen den Modi hin und her wechselt</w:t>
      </w:r>
      <w:r w:rsidR="00D00A3C">
        <w:t>.</w:t>
      </w:r>
      <w:r w:rsidR="009B4702">
        <w:t xml:space="preserve"> </w:t>
      </w:r>
      <w:r w:rsidR="00D322A1">
        <w:t xml:space="preserve">Kann dies automatisch geschehen? </w:t>
      </w:r>
      <w:r w:rsidR="009B4702">
        <w:t xml:space="preserve">Im Zweifelsfall sollten Sie dem Anwender die Kontrolle überlassen, denn nichts nervt mehr, als wenn die App ständig automatisch ihre Views umschaltet. </w:t>
      </w:r>
      <w:r w:rsidR="00C63F4D">
        <w:t xml:space="preserve">Sollte Ihre App für beide Modi dieselben Views verwenden, ist es dennoch wichtig über den Status der Internetverbindung zu informieren. Sie wollen natürlich wissen, ob Sie gerade über die aktuellsten oder nur </w:t>
      </w:r>
      <w:proofErr w:type="gramStart"/>
      <w:r w:rsidR="00C63F4D">
        <w:t>ältere</w:t>
      </w:r>
      <w:proofErr w:type="gramEnd"/>
      <w:r w:rsidR="00C63F4D">
        <w:t xml:space="preserve"> Daten verfügen. </w:t>
      </w:r>
    </w:p>
    <w:p w:rsidR="004D1A64" w:rsidRDefault="00D52871">
      <w:r>
        <w:lastRenderedPageBreak/>
        <w:t xml:space="preserve">Als </w:t>
      </w:r>
      <w:r w:rsidR="00564C77">
        <w:t xml:space="preserve">weiteres </w:t>
      </w:r>
      <w:r>
        <w:t>Beispiel</w:t>
      </w:r>
      <w:r w:rsidR="00D00A3C">
        <w:t xml:space="preserve"> – auch für den Lernprozess</w:t>
      </w:r>
      <w:r w:rsidR="00D322A1">
        <w:t xml:space="preserve"> den man bei der Entwicklung einer guten App dur</w:t>
      </w:r>
      <w:r w:rsidR="004B09AF">
        <w:t>ch</w:t>
      </w:r>
      <w:r w:rsidR="00D322A1">
        <w:t>läuft</w:t>
      </w:r>
      <w:r w:rsidR="00D00A3C">
        <w:t xml:space="preserve"> – soll</w:t>
      </w:r>
      <w:r>
        <w:t xml:space="preserve"> hier die </w:t>
      </w:r>
      <w:proofErr w:type="spellStart"/>
      <w:r>
        <w:t>Xing</w:t>
      </w:r>
      <w:proofErr w:type="spellEnd"/>
      <w:r>
        <w:t>-App für Windows Phone 7 herangezogen werden</w:t>
      </w:r>
      <w:r w:rsidR="004B09AF">
        <w:t>, welche durch Zühlke entwickelt wurde</w:t>
      </w:r>
      <w:r>
        <w:t>.</w:t>
      </w:r>
      <w:r w:rsidR="00877AD3">
        <w:t xml:space="preserve"> </w:t>
      </w:r>
      <w:r w:rsidR="00D00A3C">
        <w:t xml:space="preserve">Der erste Entwurf sah vor, dass viele Entitäten, wie </w:t>
      </w:r>
      <w:r w:rsidR="00877AD3">
        <w:t>Kontakte</w:t>
      </w:r>
      <w:r w:rsidR="00D00A3C">
        <w:t xml:space="preserve">, Nachrichten oder Neuigkeiten aus dem Sozialen Netzwerk zwar offline gespeichert werden, </w:t>
      </w:r>
      <w:r w:rsidR="00B3131E">
        <w:t xml:space="preserve">dies aber nur für schon betrachtete Einträge. Bei internen Tests zeigte sich schnell, dass für es für die Anwender vollkommen intransparent und frustrierend war, wenn einzelne Kontakte offline zur Verfügung standen, andere aber nicht. Die Lösung war möglichst alle Entitäten offline zu speichern. Nur zu welchem Zeitpunkt </w:t>
      </w:r>
      <w:r w:rsidR="0032448E">
        <w:t>muss</w:t>
      </w:r>
      <w:r w:rsidR="00B3131E">
        <w:t xml:space="preserve"> dies geschehen? Sollten alle Kontakte geladen und gespeichert werden, wenn man das erste Mal die Kontaktübersicht öffnet? Das Ergebnis wäre eine recht lange Wartezeit, was</w:t>
      </w:r>
      <w:r w:rsidR="0015158D">
        <w:t xml:space="preserve"> bei dem Anwender wiederum für Unmut sorgt.</w:t>
      </w:r>
      <w:r w:rsidR="0027665F">
        <w:t xml:space="preserve"> Am ehesten wird die Wartezeit beim ersten Start der Anwendung akzeptiert.</w:t>
      </w:r>
      <w:r w:rsidR="0032448E">
        <w:t xml:space="preserve"> Jedoch auch zu diesem Zeitpunkt muss der Anwender informiert werden, was die App gerade tut. In der </w:t>
      </w:r>
      <w:proofErr w:type="spellStart"/>
      <w:r w:rsidR="0032448E">
        <w:t>Xing</w:t>
      </w:r>
      <w:proofErr w:type="spellEnd"/>
      <w:r w:rsidR="0032448E">
        <w:t>-App gibt es dafür einen Lade-Bildschirm, welcher genau darüber informiert, was gerade geladen wird und wie weit der Prozess schon fortgeschritten ist. (</w:t>
      </w:r>
      <w:commentRangeStart w:id="1"/>
      <w:r w:rsidR="0032448E">
        <w:t>Abbildung 1</w:t>
      </w:r>
      <w:commentRangeEnd w:id="1"/>
      <w:r w:rsidR="004B09AF">
        <w:rPr>
          <w:rStyle w:val="CommentReference"/>
        </w:rPr>
        <w:commentReference w:id="1"/>
      </w:r>
      <w:r w:rsidR="0032448E">
        <w:t>)</w:t>
      </w:r>
    </w:p>
    <w:p w:rsidR="00564C77" w:rsidRDefault="00564C77">
      <w:r>
        <w:t>Sind erst einmal alle Daten geladen, ergibt sich ein weiterer Vorteil dieser Vorgehensweise. Beim zweiten Start der Anwendung sind die meisten Daten schon lokal abgelegt und können sehr schnell zugegriffen werden. Die Anwendung startet bedeutend schneller und kann sofort Inhalte anzeigen.</w:t>
      </w:r>
      <w:r w:rsidR="0088468F">
        <w:t xml:space="preserve"> Gleichzeitig kann asynchron online nach den neuesten Daten gesucht werden, welche nachträglich den Anwender präsentiert werden. </w:t>
      </w:r>
      <w:r w:rsidR="004B09AF" w:rsidRPr="004B09AF">
        <w:t>Eine mögliche</w:t>
      </w:r>
      <w:r w:rsidR="0088468F" w:rsidRPr="004B09AF">
        <w:t xml:space="preserve"> Architektur dieses „</w:t>
      </w:r>
      <w:proofErr w:type="spellStart"/>
      <w:r w:rsidR="0088468F" w:rsidRPr="004B09AF">
        <w:t>OfflineFirst</w:t>
      </w:r>
      <w:proofErr w:type="spellEnd"/>
      <w:r w:rsidR="0088468F" w:rsidRPr="004B09AF">
        <w:t>“-Ansatzes</w:t>
      </w:r>
      <w:r w:rsidR="000C25CC" w:rsidRPr="004B09AF">
        <w:t xml:space="preserve"> wird im nächsten Abschnitt genauer erläutert</w:t>
      </w:r>
      <w:r w:rsidR="0088468F" w:rsidRPr="004B09AF">
        <w:t>.</w:t>
      </w:r>
    </w:p>
    <w:p w:rsidR="000C25CC" w:rsidRDefault="000C25CC">
      <w:r>
        <w:t xml:space="preserve">Als Hilfestellung für Ihre App hier noch mal die </w:t>
      </w:r>
      <w:r w:rsidR="00B367CD">
        <w:t>w</w:t>
      </w:r>
      <w:r>
        <w:t>ichtigsten Frage, die Sie sich stellen sollten:</w:t>
      </w:r>
    </w:p>
    <w:p w:rsidR="000C25CC" w:rsidRDefault="000C25CC" w:rsidP="000C25CC">
      <w:pPr>
        <w:pStyle w:val="ListParagraph"/>
        <w:numPr>
          <w:ilvl w:val="0"/>
          <w:numId w:val="1"/>
        </w:numPr>
      </w:pPr>
      <w:r>
        <w:t>Was soll offline gespeichert werden? Geschieht dies automatisch oder wird Content explizit durch den Benutzer gespeichert.</w:t>
      </w:r>
    </w:p>
    <w:p w:rsidR="000C25CC" w:rsidRDefault="000C25CC" w:rsidP="000C25CC">
      <w:pPr>
        <w:pStyle w:val="ListParagraph"/>
        <w:numPr>
          <w:ilvl w:val="0"/>
          <w:numId w:val="1"/>
        </w:numPr>
      </w:pPr>
      <w:r>
        <w:t>Muss es unterschiedliche Views für den Online/Offline-Fall geben?</w:t>
      </w:r>
    </w:p>
    <w:p w:rsidR="000C25CC" w:rsidRDefault="000C25CC" w:rsidP="000C25CC">
      <w:pPr>
        <w:pStyle w:val="ListParagraph"/>
        <w:numPr>
          <w:ilvl w:val="0"/>
          <w:numId w:val="1"/>
        </w:numPr>
      </w:pPr>
      <w:r>
        <w:t>Wie zeige ich den Online-Status an?</w:t>
      </w:r>
    </w:p>
    <w:p w:rsidR="000C25CC" w:rsidRDefault="000C25CC" w:rsidP="000C25CC">
      <w:pPr>
        <w:pStyle w:val="ListParagraph"/>
        <w:numPr>
          <w:ilvl w:val="0"/>
          <w:numId w:val="1"/>
        </w:numPr>
      </w:pPr>
      <w:r>
        <w:t>Wie wechselt man den Online/Offline-Modus? Automatisch oder explizit durch den Benutzer?</w:t>
      </w:r>
    </w:p>
    <w:p w:rsidR="00ED71FB" w:rsidRDefault="00107056" w:rsidP="00ED71FB">
      <w:pPr>
        <w:pStyle w:val="Heading1"/>
      </w:pPr>
      <w:r>
        <w:t>Architekturansatz für das</w:t>
      </w:r>
      <w:r w:rsidR="00ED71FB">
        <w:t xml:space="preserve"> </w:t>
      </w:r>
      <w:proofErr w:type="spellStart"/>
      <w:r w:rsidR="00ED71FB">
        <w:t>OfflineFirst</w:t>
      </w:r>
      <w:proofErr w:type="spellEnd"/>
      <w:r>
        <w:t>-Prinzip</w:t>
      </w:r>
    </w:p>
    <w:p w:rsidR="00ED71FB" w:rsidRDefault="00ED71FB" w:rsidP="00ED71FB"/>
    <w:p w:rsidR="00695CE2" w:rsidRDefault="00ED71FB" w:rsidP="00695CE2">
      <w:r>
        <w:t xml:space="preserve">Im folgenden Abschnitt soll ein möglicher Architekturansatz für eine </w:t>
      </w:r>
      <w:proofErr w:type="spellStart"/>
      <w:r>
        <w:t>OfflineFirst</w:t>
      </w:r>
      <w:proofErr w:type="spellEnd"/>
      <w:r>
        <w:t xml:space="preserve"> Strategie aufgezeigt werden. </w:t>
      </w:r>
      <w:r w:rsidR="00695CE2">
        <w:t xml:space="preserve">Die zu dem Artikel mitgelieferte Beispielanwendung liest über einen </w:t>
      </w:r>
      <w:proofErr w:type="spellStart"/>
      <w:r w:rsidR="00695CE2">
        <w:t>WebService</w:t>
      </w:r>
      <w:proofErr w:type="spellEnd"/>
      <w:r w:rsidR="00695CE2">
        <w:t xml:space="preserve"> die aus der guten alten </w:t>
      </w:r>
      <w:proofErr w:type="spellStart"/>
      <w:r w:rsidR="00695CE2">
        <w:t>Northwind</w:t>
      </w:r>
      <w:proofErr w:type="spellEnd"/>
      <w:r w:rsidR="00695CE2">
        <w:t xml:space="preserve"> Datenbank bekannten Customer und ihre Orders ein. </w:t>
      </w:r>
    </w:p>
    <w:p w:rsidR="008D0A69" w:rsidRDefault="008D0A69" w:rsidP="00ED71FB"/>
    <w:p w:rsidR="00ED71FB" w:rsidRDefault="00ED71FB" w:rsidP="00ED71FB">
      <w:r>
        <w:t xml:space="preserve">Die dabei verwendeten Klassen werden in Abbildung 2 </w:t>
      </w:r>
      <w:r w:rsidR="00F90F1D">
        <w:t>gezeigt</w:t>
      </w:r>
      <w:r>
        <w:t>.</w:t>
      </w:r>
    </w:p>
    <w:p w:rsidR="00ED71FB" w:rsidRDefault="00ED71FB" w:rsidP="00ED71FB">
      <w:r>
        <w:rPr>
          <w:noProof/>
          <w:lang w:eastAsia="de-DE"/>
        </w:rPr>
        <w:lastRenderedPageBreak/>
        <w:drawing>
          <wp:inline distT="0" distB="0" distL="0" distR="0" wp14:anchorId="0C113CC0" wp14:editId="0C545B42">
            <wp:extent cx="4081881" cy="27532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PNG"/>
                    <pic:cNvPicPr/>
                  </pic:nvPicPr>
                  <pic:blipFill>
                    <a:blip r:embed="rId9">
                      <a:extLst>
                        <a:ext uri="{28A0092B-C50C-407E-A947-70E740481C1C}">
                          <a14:useLocalDpi xmlns:a14="http://schemas.microsoft.com/office/drawing/2010/main" val="0"/>
                        </a:ext>
                      </a:extLst>
                    </a:blip>
                    <a:stretch>
                      <a:fillRect/>
                    </a:stretch>
                  </pic:blipFill>
                  <pic:spPr>
                    <a:xfrm>
                      <a:off x="0" y="0"/>
                      <a:ext cx="4084475" cy="2754949"/>
                    </a:xfrm>
                    <a:prstGeom prst="rect">
                      <a:avLst/>
                    </a:prstGeom>
                  </pic:spPr>
                </pic:pic>
              </a:graphicData>
            </a:graphic>
          </wp:inline>
        </w:drawing>
      </w:r>
    </w:p>
    <w:p w:rsidR="00ED71FB" w:rsidRDefault="00ED71FB" w:rsidP="00ED71FB"/>
    <w:p w:rsidR="00B367CD" w:rsidRDefault="00B13DF8" w:rsidP="00B367CD">
      <w:r>
        <w:t xml:space="preserve">Die Beispielarchitektur ist nach dem für WPF Anwendungen allgemein empfohlenen MVVM Pattern umgesetzt. Die Store-Klasse übernimmt hierbei die Rolle des Models. Die  </w:t>
      </w:r>
      <w:proofErr w:type="spellStart"/>
      <w:r>
        <w:t>ViewModel</w:t>
      </w:r>
      <w:proofErr w:type="spellEnd"/>
      <w:r>
        <w:t xml:space="preserve"> Klasse selbst registriert sich als Observer über das von Microsoft in .NET4 eingeführt </w:t>
      </w:r>
      <w:proofErr w:type="spellStart"/>
      <w:r>
        <w:t>IObservable</w:t>
      </w:r>
      <w:proofErr w:type="spellEnd"/>
      <w:r>
        <w:t xml:space="preserve"> Interface für alle neuen Daten, die vom Store gelesen werden. Dabei ist es für das </w:t>
      </w:r>
      <w:proofErr w:type="spellStart"/>
      <w:r>
        <w:t>ViewModel</w:t>
      </w:r>
      <w:proofErr w:type="spellEnd"/>
      <w:r>
        <w:t xml:space="preserve"> irrelevant, ob die Daten offline oder online geladen werden. Das </w:t>
      </w:r>
      <w:proofErr w:type="spellStart"/>
      <w:r>
        <w:t>ViewModel</w:t>
      </w:r>
      <w:proofErr w:type="spellEnd"/>
      <w:r>
        <w:t xml:space="preserve">  bekommt alle Daten durch den Aufruf von </w:t>
      </w:r>
      <w:proofErr w:type="spellStart"/>
      <w:r>
        <w:t>IObserver.MoveNext</w:t>
      </w:r>
      <w:proofErr w:type="spellEnd"/>
      <w:r>
        <w:t xml:space="preserve"> geliefert.</w:t>
      </w:r>
    </w:p>
    <w:p w:rsidR="00B13DF8" w:rsidRDefault="00B13DF8" w:rsidP="00B367CD">
      <w:r>
        <w:t>Die Klasse Store selbst fragt beim ersten Zugriff zuerst die möglicherweise schon offline</w:t>
      </w:r>
      <w:r w:rsidR="00695CE2">
        <w:t xml:space="preserve"> gespeicherten</w:t>
      </w:r>
      <w:r>
        <w:t xml:space="preserve"> Daten ab und liefert diese per Aufruf von </w:t>
      </w:r>
      <w:proofErr w:type="spellStart"/>
      <w:r>
        <w:t>OnNext</w:t>
      </w:r>
      <w:proofErr w:type="spellEnd"/>
      <w:r>
        <w:t xml:space="preserve"> erst einmal aus, bevor der Zugriff auf den </w:t>
      </w:r>
      <w:proofErr w:type="spellStart"/>
      <w:r>
        <w:t>WebApi</w:t>
      </w:r>
      <w:proofErr w:type="spellEnd"/>
      <w:r>
        <w:t xml:space="preserve"> Service erfolgt.</w:t>
      </w:r>
      <w:ins w:id="2" w:author="Heinichen, Joerg" w:date="2012-08-21T16:25:00Z">
        <w:r w:rsidR="000D6E89" w:rsidRPr="000D6E89">
          <w:t xml:space="preserve"> </w:t>
        </w:r>
      </w:ins>
      <w:r w:rsidR="000D6E89">
        <w:t>Dabei wird für Customers und Orders ein jeweils eigener Store verwendet.</w:t>
      </w:r>
      <w:r w:rsidR="00CE0040">
        <w:t xml:space="preserve"> Der </w:t>
      </w:r>
      <w:proofErr w:type="spellStart"/>
      <w:r w:rsidR="00CE0040">
        <w:t>ApplicationStore</w:t>
      </w:r>
      <w:proofErr w:type="spellEnd"/>
      <w:r w:rsidR="00CE0040">
        <w:t xml:space="preserve"> verwaltet den Zugriff auf die einzelnen Stores und kümmert sich unter anderem um die Speicherung und das Bereinigen von Offlinedaten.</w:t>
      </w:r>
    </w:p>
    <w:p w:rsidR="00B13DF8" w:rsidRDefault="00825EA2" w:rsidP="00B367CD">
      <w:r>
        <w:t xml:space="preserve">Der Benutzer sieht dadurch die zuletzt gelesenen Daten relativ schnell und muss nicht warten, bis die Daten über den möglicherweise langsamen </w:t>
      </w:r>
      <w:proofErr w:type="spellStart"/>
      <w:r>
        <w:t>WebService</w:t>
      </w:r>
      <w:proofErr w:type="spellEnd"/>
      <w:r>
        <w:t xml:space="preserve"> geladen werden. Wie in Abbildung 3 zu sehen ist, werden die offline geladenen Daten schon angezeigt. Dem Benutzer wird aber durch die Einblendung eines im </w:t>
      </w:r>
      <w:proofErr w:type="spellStart"/>
      <w:r>
        <w:t>WinRT</w:t>
      </w:r>
      <w:proofErr w:type="spellEnd"/>
      <w:r>
        <w:t xml:space="preserve"> Framework </w:t>
      </w:r>
      <w:proofErr w:type="spellStart"/>
      <w:r>
        <w:t>ProgressRing</w:t>
      </w:r>
      <w:proofErr w:type="spellEnd"/>
      <w:r>
        <w:t xml:space="preserve"> genannten Steuer</w:t>
      </w:r>
      <w:r w:rsidR="00761875">
        <w:t>e</w:t>
      </w:r>
      <w:r>
        <w:t>lements suggeriert, das</w:t>
      </w:r>
      <w:r w:rsidR="00761875">
        <w:t>s</w:t>
      </w:r>
      <w:r>
        <w:t xml:space="preserve"> Daten geladen werden.</w:t>
      </w:r>
    </w:p>
    <w:p w:rsidR="00825EA2" w:rsidRDefault="00263CEC" w:rsidP="00B367CD">
      <w:r>
        <w:rPr>
          <w:noProof/>
          <w:lang w:eastAsia="de-DE"/>
        </w:rPr>
        <w:lastRenderedPageBreak/>
        <w:drawing>
          <wp:inline distT="0" distB="0" distL="0" distR="0" wp14:anchorId="1B3DADB9" wp14:editId="283E5545">
            <wp:extent cx="5760720" cy="2860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OnlineAcces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860675"/>
                    </a:xfrm>
                    <a:prstGeom prst="rect">
                      <a:avLst/>
                    </a:prstGeom>
                  </pic:spPr>
                </pic:pic>
              </a:graphicData>
            </a:graphic>
          </wp:inline>
        </w:drawing>
      </w:r>
    </w:p>
    <w:p w:rsidR="00A30837" w:rsidRDefault="00A30837" w:rsidP="00A30837">
      <w:pPr>
        <w:pStyle w:val="Heading2"/>
      </w:pPr>
    </w:p>
    <w:p w:rsidR="00A30837" w:rsidRDefault="00A30837" w:rsidP="00A30837">
      <w:pPr>
        <w:pStyle w:val="Heading2"/>
      </w:pPr>
      <w:r>
        <w:t>Anwendungsdaten lokal speichern</w:t>
      </w:r>
    </w:p>
    <w:p w:rsidR="00A30837" w:rsidRDefault="00A30837" w:rsidP="00B367CD"/>
    <w:p w:rsidR="00761875" w:rsidRDefault="00761875" w:rsidP="00B367CD">
      <w:r>
        <w:t>Es gilt nun zu überlegen, wann diese Daten lokal gespeichert werden sollten. Die Entscheidung kann je nach Anwendungsfall anders ausfallen. Es ist möglich die Daten sofort lokal zu persistieren, oder aber die Daten erst dann lokal zu speichern, wenn die Anwendung in den Ruhezustand geschickt wird. Windows 8 Apps unterliegen einem etwas anderen Handlings als man dies von herkömmlichen Windows Anwendungsprogrammen gewohnt ist. In dem Moment, in dem der Benutzer zwischen zwei Windows 8 Apps wechselt, wird die vorher aktive App in den Su</w:t>
      </w:r>
      <w:r w:rsidR="000D6E89">
        <w:t>s</w:t>
      </w:r>
      <w:r>
        <w:t xml:space="preserve">pended Modus geschickt. Dabei bleiben zwar alle Daten im Speicher, aber der Entwickler bekommt diesen Vorgang durch das Abonnieren des </w:t>
      </w:r>
      <w:proofErr w:type="spellStart"/>
      <w:r>
        <w:t>Application.Suspending</w:t>
      </w:r>
      <w:proofErr w:type="spellEnd"/>
      <w:r>
        <w:t xml:space="preserve"> Ereignisses mit und kann entsprechend darauf reagieren.</w:t>
      </w:r>
      <w:r w:rsidR="000D6E89">
        <w:t xml:space="preserve"> </w:t>
      </w:r>
      <w:r>
        <w:t xml:space="preserve">In Listing 1 wird gezeigt, wie </w:t>
      </w:r>
      <w:r w:rsidR="00E81F4F">
        <w:t>dies in der Beispielapplikation umgesetzt ist.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606443">
        <w:rPr>
          <w:rFonts w:ascii="Consolas" w:hAnsi="Consolas" w:cs="Consolas"/>
          <w:color w:val="006699"/>
          <w:sz w:val="19"/>
          <w:szCs w:val="19"/>
          <w:highlight w:val="white"/>
          <w:lang w:val="en-US"/>
        </w:rPr>
        <w:t>private</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006699"/>
          <w:sz w:val="19"/>
          <w:szCs w:val="19"/>
          <w:highlight w:val="white"/>
          <w:lang w:val="en-US"/>
        </w:rPr>
        <w:t>async</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void</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OnSuspending</w:t>
      </w:r>
      <w:proofErr w:type="spellEnd"/>
      <w:r w:rsidRPr="00606443">
        <w:rPr>
          <w:rFonts w:ascii="Consolas" w:hAnsi="Consolas" w:cs="Consolas"/>
          <w:color w:val="888888"/>
          <w:sz w:val="19"/>
          <w:szCs w:val="19"/>
          <w:highlight w:val="white"/>
          <w:lang w:val="en-US"/>
        </w:rPr>
        <w:t>(</w:t>
      </w:r>
      <w:r w:rsidRPr="00606443">
        <w:rPr>
          <w:rFonts w:ascii="Consolas" w:hAnsi="Consolas" w:cs="Consolas"/>
          <w:color w:val="006699"/>
          <w:sz w:val="19"/>
          <w:szCs w:val="19"/>
          <w:highlight w:val="white"/>
          <w:lang w:val="en-US"/>
        </w:rPr>
        <w:t>object</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sender</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SuspendingEventArgs</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e</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deferral</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e.SuspendingOperation.GetDeferral</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await</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Container.Resolve</w:t>
      </w:r>
      <w:proofErr w:type="spellEnd"/>
      <w:r w:rsidRPr="00606443">
        <w:rPr>
          <w:rFonts w:ascii="Consolas" w:hAnsi="Consolas" w:cs="Consolas"/>
          <w:color w:val="444444"/>
          <w:sz w:val="19"/>
          <w:szCs w:val="19"/>
          <w:highlight w:val="white"/>
          <w:lang w:val="en-US"/>
        </w:rPr>
        <w:t>&lt;</w:t>
      </w:r>
      <w:proofErr w:type="spellStart"/>
      <w:r w:rsidRPr="00606443">
        <w:rPr>
          <w:rFonts w:ascii="Consolas" w:hAnsi="Consolas" w:cs="Consolas"/>
          <w:color w:val="2B91AF"/>
          <w:sz w:val="19"/>
          <w:szCs w:val="19"/>
          <w:highlight w:val="white"/>
          <w:lang w:val="en-US"/>
        </w:rPr>
        <w:t>ApplicationStore</w:t>
      </w:r>
      <w:proofErr w:type="spellEnd"/>
      <w:r w:rsidRPr="00606443">
        <w:rPr>
          <w:rFonts w:ascii="Consolas" w:hAnsi="Consolas" w:cs="Consolas"/>
          <w:color w:val="444444"/>
          <w:sz w:val="19"/>
          <w:szCs w:val="19"/>
          <w:highlight w:val="white"/>
          <w:lang w:val="en-US"/>
        </w:rPr>
        <w:t>&gt;</w:t>
      </w:r>
      <w:r w:rsidRPr="00606443">
        <w:rPr>
          <w:rFonts w:ascii="Consolas" w:hAnsi="Consolas" w:cs="Consolas"/>
          <w:color w:val="888888"/>
          <w:sz w:val="19"/>
          <w:szCs w:val="19"/>
          <w:highlight w:val="white"/>
          <w:lang w:val="en-US"/>
        </w:rPr>
        <w:t>()</w:t>
      </w:r>
      <w:r w:rsidRPr="00606443">
        <w:rPr>
          <w:rFonts w:ascii="Consolas" w:hAnsi="Consolas" w:cs="Consolas"/>
          <w:color w:val="444444"/>
          <w:sz w:val="19"/>
          <w:szCs w:val="19"/>
          <w:highlight w:val="white"/>
          <w:lang w:val="en-US"/>
        </w:rPr>
        <w:t>.</w:t>
      </w:r>
      <w:proofErr w:type="spellStart"/>
      <w:r w:rsidRPr="00606443">
        <w:rPr>
          <w:rFonts w:ascii="Consolas" w:hAnsi="Consolas" w:cs="Consolas"/>
          <w:color w:val="444444"/>
          <w:sz w:val="19"/>
          <w:szCs w:val="19"/>
          <w:highlight w:val="white"/>
          <w:lang w:val="en-US"/>
        </w:rPr>
        <w:t>SaveAsync</w:t>
      </w:r>
      <w:proofErr w:type="spellEnd"/>
      <w:r w:rsidRPr="00606443">
        <w:rPr>
          <w:rFonts w:ascii="Consolas" w:hAnsi="Consolas" w:cs="Consolas"/>
          <w:color w:val="888888"/>
          <w:sz w:val="19"/>
          <w:szCs w:val="19"/>
          <w:highlight w:val="white"/>
          <w:lang w:val="en-US"/>
        </w:rPr>
        <w:t>();</w:t>
      </w:r>
    </w:p>
    <w:p w:rsidR="00606443" w:rsidRDefault="00606443" w:rsidP="00606443">
      <w:pPr>
        <w:autoSpaceDE w:val="0"/>
        <w:autoSpaceDN w:val="0"/>
        <w:adjustRightInd w:val="0"/>
        <w:spacing w:after="0" w:line="240" w:lineRule="auto"/>
        <w:rPr>
          <w:rFonts w:ascii="Consolas" w:hAnsi="Consolas" w:cs="Consolas"/>
          <w:color w:val="888888"/>
          <w:sz w:val="19"/>
          <w:szCs w:val="19"/>
          <w:highlight w:val="white"/>
        </w:rPr>
      </w:pPr>
      <w:r w:rsidRPr="00606443">
        <w:rPr>
          <w:rFonts w:ascii="Consolas" w:hAnsi="Consolas" w:cs="Consolas"/>
          <w:color w:val="888888"/>
          <w:sz w:val="19"/>
          <w:szCs w:val="19"/>
          <w:highlight w:val="white"/>
          <w:lang w:val="en-US"/>
        </w:rPr>
        <w:t xml:space="preserve">            </w:t>
      </w:r>
      <w:proofErr w:type="spellStart"/>
      <w:r>
        <w:rPr>
          <w:rFonts w:ascii="Consolas" w:hAnsi="Consolas" w:cs="Consolas"/>
          <w:color w:val="444444"/>
          <w:sz w:val="19"/>
          <w:szCs w:val="19"/>
          <w:highlight w:val="white"/>
        </w:rPr>
        <w:t>deferral.Complete</w:t>
      </w:r>
      <w:proofErr w:type="spellEnd"/>
      <w:r>
        <w:rPr>
          <w:rFonts w:ascii="Consolas" w:hAnsi="Consolas" w:cs="Consolas"/>
          <w:color w:val="888888"/>
          <w:sz w:val="19"/>
          <w:szCs w:val="19"/>
          <w:highlight w:val="white"/>
        </w:rPr>
        <w:t>();</w:t>
      </w:r>
    </w:p>
    <w:p w:rsidR="00E81F4F" w:rsidRDefault="00606443" w:rsidP="00606443">
      <w:r>
        <w:rPr>
          <w:rFonts w:ascii="Consolas" w:hAnsi="Consolas" w:cs="Consolas"/>
          <w:color w:val="888888"/>
          <w:sz w:val="19"/>
          <w:szCs w:val="19"/>
          <w:highlight w:val="white"/>
        </w:rPr>
        <w:t xml:space="preserve">        }</w:t>
      </w:r>
    </w:p>
    <w:p w:rsidR="00E23361" w:rsidRDefault="00E81F4F" w:rsidP="00B367CD">
      <w:r>
        <w:t xml:space="preserve">In den Projektvorlagen die Microsoft für die Erstellung von Windows 8 Applikationen mitliefert, ist dieser Eventhandler schon enthalten. Hinzugekommen ist nur die Zeile, in der </w:t>
      </w:r>
      <w:proofErr w:type="spellStart"/>
      <w:r>
        <w:t>ApplicationStore.SaveAsync</w:t>
      </w:r>
      <w:proofErr w:type="spellEnd"/>
      <w:r>
        <w:t xml:space="preserve"> Methode aufgerufen wird. Wichtig zu wissen ist hier noch, die Bedeutung des </w:t>
      </w:r>
      <w:proofErr w:type="spellStart"/>
      <w:r>
        <w:t>Deferral</w:t>
      </w:r>
      <w:proofErr w:type="spellEnd"/>
      <w:r>
        <w:t xml:space="preserve"> Objektes. Da jetzt die </w:t>
      </w:r>
      <w:proofErr w:type="spellStart"/>
      <w:r>
        <w:t>SaveAsync</w:t>
      </w:r>
      <w:proofErr w:type="spellEnd"/>
      <w:r>
        <w:t xml:space="preserve">-Methode, wie schon der Name suggeriert, Asynchron ausgeführt </w:t>
      </w:r>
      <w:r w:rsidR="00EF7BA7">
        <w:t>wird</w:t>
      </w:r>
      <w:r>
        <w:t xml:space="preserve">, wartet die </w:t>
      </w:r>
      <w:proofErr w:type="spellStart"/>
      <w:r>
        <w:t>Runtime</w:t>
      </w:r>
      <w:proofErr w:type="spellEnd"/>
      <w:r>
        <w:t xml:space="preserve"> normalerweise nicht, bis die Methode wirklich ausgeführt wurde, sondern das Programm könnte unter Umständen beendet werden, bevor d</w:t>
      </w:r>
      <w:r w:rsidR="00EF7BA7">
        <w:t>er</w:t>
      </w:r>
      <w:r>
        <w:t xml:space="preserve"> Speichervorg</w:t>
      </w:r>
      <w:r w:rsidR="00EF7BA7">
        <w:t>a</w:t>
      </w:r>
      <w:r>
        <w:t xml:space="preserve">ng durchgeführt wurde. Um dies zu verhindern, fordert man über die </w:t>
      </w:r>
      <w:proofErr w:type="spellStart"/>
      <w:r>
        <w:t>SuspendingEventArgs</w:t>
      </w:r>
      <w:proofErr w:type="spellEnd"/>
      <w:r>
        <w:t xml:space="preserve"> </w:t>
      </w:r>
      <w:r w:rsidR="00E23361">
        <w:t xml:space="preserve">ein </w:t>
      </w:r>
      <w:proofErr w:type="spellStart"/>
      <w:r w:rsidR="00E23361">
        <w:t>SupendingDeferral</w:t>
      </w:r>
      <w:proofErr w:type="spellEnd"/>
      <w:r w:rsidR="00E23361">
        <w:t xml:space="preserve"> Objekt an, das man erst  nach Ausführung der </w:t>
      </w:r>
      <w:proofErr w:type="spellStart"/>
      <w:r w:rsidR="00E23361">
        <w:t>SaveAsync</w:t>
      </w:r>
      <w:proofErr w:type="spellEnd"/>
      <w:r w:rsidR="00E23361">
        <w:t xml:space="preserve"> Methode auf </w:t>
      </w:r>
      <w:proofErr w:type="spellStart"/>
      <w:r w:rsidR="00E23361">
        <w:t>Complete</w:t>
      </w:r>
      <w:proofErr w:type="spellEnd"/>
      <w:r w:rsidR="00E23361">
        <w:t xml:space="preserve"> setzt. Die </w:t>
      </w:r>
      <w:proofErr w:type="spellStart"/>
      <w:r w:rsidR="00E23361">
        <w:t>WinRT</w:t>
      </w:r>
      <w:proofErr w:type="spellEnd"/>
      <w:r w:rsidR="00E23361">
        <w:t xml:space="preserve"> </w:t>
      </w:r>
      <w:proofErr w:type="spellStart"/>
      <w:r w:rsidR="00E23361">
        <w:t>Runtime</w:t>
      </w:r>
      <w:proofErr w:type="spellEnd"/>
      <w:r w:rsidR="00E23361">
        <w:t xml:space="preserve"> weiß dadurch, dass hier erst asynchrone Methoden beendet werden müssen, bis die Applikation </w:t>
      </w:r>
      <w:r w:rsidR="00F90F1D">
        <w:t xml:space="preserve">selbst </w:t>
      </w:r>
      <w:proofErr w:type="spellStart"/>
      <w:r w:rsidR="00EF7BA7">
        <w:t>suspended</w:t>
      </w:r>
      <w:proofErr w:type="spellEnd"/>
      <w:r w:rsidR="00EF7BA7">
        <w:t xml:space="preserve"> </w:t>
      </w:r>
      <w:r w:rsidR="00E23361">
        <w:t xml:space="preserve">werden kann. </w:t>
      </w:r>
      <w:commentRangeStart w:id="3"/>
      <w:r w:rsidR="00EF7BA7">
        <w:t>Dieser Vorgang darf laut [</w:t>
      </w:r>
      <w:r w:rsidR="00EF3F11">
        <w:t>1</w:t>
      </w:r>
      <w:r w:rsidR="00EF7BA7">
        <w:t xml:space="preserve">] allerdings maximal 5 Sekunden in Anspruch nehmen. </w:t>
      </w:r>
      <w:commentRangeEnd w:id="3"/>
      <w:r w:rsidR="00EF7BA7">
        <w:rPr>
          <w:rStyle w:val="CommentReference"/>
        </w:rPr>
        <w:commentReference w:id="3"/>
      </w:r>
      <w:r w:rsidR="00E23361">
        <w:t>Unter [</w:t>
      </w:r>
      <w:r w:rsidR="00EF3F11">
        <w:t>2</w:t>
      </w:r>
      <w:r w:rsidR="00E23361">
        <w:t xml:space="preserve">] ist in der MSDN </w:t>
      </w:r>
      <w:r w:rsidR="00E23361">
        <w:lastRenderedPageBreak/>
        <w:t xml:space="preserve">Dokumentation genauer erklärt, was bei </w:t>
      </w:r>
      <w:proofErr w:type="spellStart"/>
      <w:r w:rsidR="00E23361">
        <w:t>Suspend</w:t>
      </w:r>
      <w:proofErr w:type="spellEnd"/>
      <w:r w:rsidR="00E23361">
        <w:t xml:space="preserve"> und dem entsprechenden Gegenstück </w:t>
      </w:r>
      <w:proofErr w:type="spellStart"/>
      <w:r w:rsidR="00E23361">
        <w:t>Resume</w:t>
      </w:r>
      <w:proofErr w:type="spellEnd"/>
      <w:r w:rsidR="00E23361">
        <w:t xml:space="preserve"> zu beachten ist.</w:t>
      </w:r>
    </w:p>
    <w:p w:rsidR="00E23361" w:rsidRDefault="00E23361" w:rsidP="00B367CD">
      <w:r>
        <w:t xml:space="preserve">Um das </w:t>
      </w:r>
      <w:proofErr w:type="spellStart"/>
      <w:r>
        <w:t>Suspend</w:t>
      </w:r>
      <w:proofErr w:type="spellEnd"/>
      <w:r>
        <w:t xml:space="preserve"> Ereignis und die entsprechende Ereignisbehandlung selbst in der Entwicklungsumgebung testen zu können, reicht es nicht, im Simulator </w:t>
      </w:r>
      <w:r w:rsidR="005C45C6">
        <w:t>von</w:t>
      </w:r>
      <w:r>
        <w:t xml:space="preserve"> der zu testenden App </w:t>
      </w:r>
      <w:r w:rsidR="005C45C6">
        <w:t xml:space="preserve">zu einer anderen zu wechseln. Visual Studio stellt hierfür über die Toolbar </w:t>
      </w:r>
      <w:proofErr w:type="spellStart"/>
      <w:r w:rsidR="005C45C6">
        <w:t>Debug</w:t>
      </w:r>
      <w:proofErr w:type="spellEnd"/>
      <w:r w:rsidR="005C45C6">
        <w:t xml:space="preserve"> Location die in Abbildung 4 angezeigten Befehle zur Verfügung, um die Ereignisses explizit auszulösen.</w:t>
      </w:r>
    </w:p>
    <w:p w:rsidR="005C45C6" w:rsidRDefault="005C45C6" w:rsidP="00B367CD">
      <w:r>
        <w:rPr>
          <w:noProof/>
          <w:lang w:eastAsia="de-DE"/>
        </w:rPr>
        <w:drawing>
          <wp:inline distT="0" distB="0" distL="0" distR="0" wp14:anchorId="7A5A0158" wp14:editId="69F27F88">
            <wp:extent cx="3000794" cy="1019317"/>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buggingToolbar.PNG"/>
                    <pic:cNvPicPr/>
                  </pic:nvPicPr>
                  <pic:blipFill>
                    <a:blip r:embed="rId11">
                      <a:extLst>
                        <a:ext uri="{28A0092B-C50C-407E-A947-70E740481C1C}">
                          <a14:useLocalDpi xmlns:a14="http://schemas.microsoft.com/office/drawing/2010/main" val="0"/>
                        </a:ext>
                      </a:extLst>
                    </a:blip>
                    <a:stretch>
                      <a:fillRect/>
                    </a:stretch>
                  </pic:blipFill>
                  <pic:spPr>
                    <a:xfrm>
                      <a:off x="0" y="0"/>
                      <a:ext cx="3000794" cy="1019317"/>
                    </a:xfrm>
                    <a:prstGeom prst="rect">
                      <a:avLst/>
                    </a:prstGeom>
                  </pic:spPr>
                </pic:pic>
              </a:graphicData>
            </a:graphic>
          </wp:inline>
        </w:drawing>
      </w:r>
    </w:p>
    <w:p w:rsidR="005C45C6" w:rsidRDefault="002148CE" w:rsidP="00B367CD">
      <w:r>
        <w:t xml:space="preserve">Bevor </w:t>
      </w:r>
      <w:commentRangeStart w:id="4"/>
      <w:r>
        <w:t xml:space="preserve">wir </w:t>
      </w:r>
      <w:commentRangeEnd w:id="4"/>
      <w:r w:rsidR="001B4B28">
        <w:rPr>
          <w:rStyle w:val="CommentReference"/>
        </w:rPr>
        <w:commentReference w:id="4"/>
      </w:r>
      <w:r>
        <w:t xml:space="preserve">uns anschauen, wo und wie wir nun die über den in der Beispielapplikation verwendeten </w:t>
      </w:r>
      <w:proofErr w:type="spellStart"/>
      <w:r>
        <w:t>WebService</w:t>
      </w:r>
      <w:proofErr w:type="spellEnd"/>
      <w:r>
        <w:t xml:space="preserve"> geladenen Daten speichern können</w:t>
      </w:r>
      <w:ins w:id="5" w:author="Heinichen, Joerg" w:date="2012-08-21T09:02:00Z">
        <w:r w:rsidR="00B26D7C">
          <w:t>,</w:t>
        </w:r>
      </w:ins>
      <w:r>
        <w:t xml:space="preserve"> sollten ein paar grundlegende Aspekte über die Möglichkeiten in Windows 8 Applikationen Daten lokal zu speichern erläutert werden.</w:t>
      </w:r>
    </w:p>
    <w:p w:rsidR="002148CE" w:rsidRDefault="002148CE" w:rsidP="00B367CD">
      <w:r>
        <w:t>Ähnlich wie in Silverlight oder Windows Phone Anwendungen kann man auch in Windows 8 Anwendungen nicht an jeder beliebigen Stelle im Dateisystem speichern oder lesen.</w:t>
      </w:r>
    </w:p>
    <w:p w:rsidR="002148CE" w:rsidRDefault="002148CE" w:rsidP="00B367CD">
      <w:r>
        <w:t xml:space="preserve">Windows 8 Anwendungen werden in einer Art </w:t>
      </w:r>
      <w:proofErr w:type="spellStart"/>
      <w:r>
        <w:t>Sandbox</w:t>
      </w:r>
      <w:proofErr w:type="spellEnd"/>
      <w:r>
        <w:t xml:space="preserve"> (App Container) ausgeführt. Jede App hat einen eigenen abgegrenzten Speicherbereich in den Anwendungsdaten des aktuellen Benutzerkontos. Das aus Silverlight als </w:t>
      </w:r>
      <w:proofErr w:type="spellStart"/>
      <w:r>
        <w:t>IsolatedStorage</w:t>
      </w:r>
      <w:proofErr w:type="spellEnd"/>
      <w:r>
        <w:t xml:space="preserve"> bekannte Gegenstück nennt sich unter Windows 8 </w:t>
      </w:r>
      <w:proofErr w:type="spellStart"/>
      <w:r>
        <w:t>LocalFolder</w:t>
      </w:r>
      <w:proofErr w:type="spellEnd"/>
      <w:r>
        <w:t xml:space="preserve"> und lässt sich innerhalb einer Windows 8 Anwendung über </w:t>
      </w:r>
      <w:proofErr w:type="spellStart"/>
      <w:r w:rsidR="00C07247">
        <w:t>ApplicationData.Current.LocalFolder</w:t>
      </w:r>
      <w:proofErr w:type="spellEnd"/>
      <w:r w:rsidR="00C07247">
        <w:t xml:space="preserve"> </w:t>
      </w:r>
      <w:commentRangeStart w:id="6"/>
      <w:r w:rsidR="00C07247">
        <w:t>abfragen</w:t>
      </w:r>
      <w:commentRangeEnd w:id="6"/>
      <w:r w:rsidR="00140B09">
        <w:rPr>
          <w:rStyle w:val="CommentReference"/>
        </w:rPr>
        <w:commentReference w:id="6"/>
      </w:r>
      <w:r w:rsidR="00C07247">
        <w:t>.</w:t>
      </w:r>
    </w:p>
    <w:p w:rsidR="00C07247" w:rsidRDefault="004C690D" w:rsidP="00B367CD">
      <w:r>
        <w:t>Eine Abfrage auf diesen Ordner liefert im aktuellen Beispiel folgenden Verzeichnisnamen zurück:</w:t>
      </w:r>
    </w:p>
    <w:p w:rsidR="00C07247" w:rsidRDefault="00C07247" w:rsidP="00B367CD">
      <w:pPr>
        <w:rPr>
          <w:lang w:val="en-US"/>
        </w:rPr>
      </w:pPr>
      <w:r>
        <w:rPr>
          <w:lang w:val="en-US"/>
        </w:rPr>
        <w:t>%Local</w:t>
      </w:r>
      <w:r w:rsidRPr="00C07247">
        <w:rPr>
          <w:lang w:val="en-US"/>
        </w:rPr>
        <w:t>AppData</w:t>
      </w:r>
      <w:r>
        <w:rPr>
          <w:lang w:val="en-US"/>
        </w:rPr>
        <w:t>%</w:t>
      </w:r>
      <w:r w:rsidRPr="00C07247">
        <w:rPr>
          <w:lang w:val="en-US"/>
        </w:rPr>
        <w:t>\Packages\</w:t>
      </w:r>
      <w:r w:rsidRPr="009D12B9">
        <w:rPr>
          <w:b/>
          <w:lang w:val="en-US"/>
        </w:rPr>
        <w:t>b65eb7cf-3185-481b-8a31-6b82b906a3fd_c3q5e7v1j0jm2</w:t>
      </w:r>
      <w:r w:rsidRPr="00C07247">
        <w:rPr>
          <w:lang w:val="en-US"/>
        </w:rPr>
        <w:t>\LocalState</w:t>
      </w:r>
    </w:p>
    <w:p w:rsidR="00C07247" w:rsidRDefault="009D12B9" w:rsidP="00B367CD">
      <w:r w:rsidRPr="009D12B9">
        <w:t xml:space="preserve">Die lange Zeichenkette im Verzeichnisnamen ergibt sich </w:t>
      </w:r>
      <w:r w:rsidR="004C690D">
        <w:t xml:space="preserve">zum Teil </w:t>
      </w:r>
      <w:r w:rsidRPr="009D12B9">
        <w:t xml:space="preserve">aus dem Package Namen, den man im </w:t>
      </w:r>
      <w:proofErr w:type="spellStart"/>
      <w:r w:rsidRPr="009D12B9">
        <w:t>Application</w:t>
      </w:r>
      <w:proofErr w:type="spellEnd"/>
      <w:r w:rsidRPr="009D12B9">
        <w:t xml:space="preserve"> Manifest festlegen kann</w:t>
      </w:r>
      <w:r>
        <w:t>, wie dies in der Abbildung 5 zu sehen ist.</w:t>
      </w:r>
    </w:p>
    <w:p w:rsidR="009D12B9" w:rsidRPr="009D12B9" w:rsidRDefault="009D12B9" w:rsidP="00B367CD">
      <w:r>
        <w:rPr>
          <w:noProof/>
          <w:lang w:eastAsia="de-DE"/>
        </w:rPr>
        <w:drawing>
          <wp:inline distT="0" distB="0" distL="0" distR="0" wp14:anchorId="17137A45" wp14:editId="61467830">
            <wp:extent cx="5760720" cy="26301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Manifest.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630170"/>
                    </a:xfrm>
                    <a:prstGeom prst="rect">
                      <a:avLst/>
                    </a:prstGeom>
                  </pic:spPr>
                </pic:pic>
              </a:graphicData>
            </a:graphic>
          </wp:inline>
        </w:drawing>
      </w:r>
    </w:p>
    <w:p w:rsidR="009D12B9" w:rsidRDefault="009D12B9" w:rsidP="00B367CD">
      <w:r>
        <w:lastRenderedPageBreak/>
        <w:t xml:space="preserve">In diesem Verzeichnis </w:t>
      </w:r>
      <w:r w:rsidR="001B4B28">
        <w:t>sind</w:t>
      </w:r>
      <w:r>
        <w:t xml:space="preserve"> nun die erforderlichen Lese- und natürlich auch Schreibrechte</w:t>
      </w:r>
      <w:r w:rsidR="001B4B28">
        <w:t xml:space="preserve"> vorhanden</w:t>
      </w:r>
      <w:r>
        <w:t>.</w:t>
      </w:r>
    </w:p>
    <w:p w:rsidR="009D12B9" w:rsidRPr="00D12E08" w:rsidRDefault="009D12B9" w:rsidP="00B367CD">
      <w:r>
        <w:t xml:space="preserve">In Listings 2 </w:t>
      </w:r>
      <w:r w:rsidR="001B4B28">
        <w:t>ist zu sehen</w:t>
      </w:r>
      <w:r>
        <w:t xml:space="preserve">, wie die übergebenen Daten als </w:t>
      </w:r>
      <w:proofErr w:type="spellStart"/>
      <w:r>
        <w:t>Xml</w:t>
      </w:r>
      <w:proofErr w:type="spellEnd"/>
      <w:r>
        <w:t xml:space="preserve">-Datei unter  Verwendung des </w:t>
      </w:r>
      <w:proofErr w:type="spellStart"/>
      <w:r>
        <w:t>DataContractSerializers</w:t>
      </w:r>
      <w:proofErr w:type="spellEnd"/>
      <w:r>
        <w:t xml:space="preserve"> </w:t>
      </w:r>
      <w:proofErr w:type="spellStart"/>
      <w:r w:rsidR="001B4B28">
        <w:t>serialisiert</w:t>
      </w:r>
      <w:proofErr w:type="spellEnd"/>
      <w:r w:rsidR="001B4B28">
        <w:t xml:space="preserve"> </w:t>
      </w:r>
      <w:r>
        <w:t xml:space="preserve">und </w:t>
      </w:r>
      <w:proofErr w:type="gramStart"/>
      <w:r>
        <w:t>speicher</w:t>
      </w:r>
      <w:r w:rsidR="001B4B28">
        <w:t>t</w:t>
      </w:r>
      <w:proofErr w:type="gramEnd"/>
      <w:r w:rsidR="001B4B28">
        <w:t xml:space="preserve"> werden</w:t>
      </w:r>
      <w:r>
        <w:t xml:space="preserve"> können.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606443">
        <w:rPr>
          <w:rFonts w:ascii="Consolas" w:hAnsi="Consolas" w:cs="Consolas"/>
          <w:color w:val="006699"/>
          <w:sz w:val="19"/>
          <w:szCs w:val="19"/>
          <w:highlight w:val="white"/>
          <w:lang w:val="en-US"/>
        </w:rPr>
        <w:t>public</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006699"/>
          <w:sz w:val="19"/>
          <w:szCs w:val="19"/>
          <w:highlight w:val="white"/>
          <w:lang w:val="en-US"/>
        </w:rPr>
        <w:t>async</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Task</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SaveAsync</w:t>
      </w:r>
      <w:proofErr w:type="spellEnd"/>
      <w:r w:rsidRPr="00606443">
        <w:rPr>
          <w:rFonts w:ascii="Consolas" w:hAnsi="Consolas" w:cs="Consolas"/>
          <w:color w:val="444444"/>
          <w:sz w:val="19"/>
          <w:szCs w:val="19"/>
          <w:highlight w:val="white"/>
          <w:lang w:val="en-US"/>
        </w:rPr>
        <w:t>&lt;T&gt;</w:t>
      </w:r>
      <w:r w:rsidRPr="00606443">
        <w:rPr>
          <w:rFonts w:ascii="Consolas" w:hAnsi="Consolas" w:cs="Consolas"/>
          <w:color w:val="888888"/>
          <w:sz w:val="19"/>
          <w:szCs w:val="19"/>
          <w:highlight w:val="white"/>
          <w:lang w:val="en-US"/>
        </w:rPr>
        <w:t>(</w:t>
      </w:r>
      <w:r w:rsidRPr="00606443">
        <w:rPr>
          <w:rFonts w:ascii="Consolas" w:hAnsi="Consolas" w:cs="Consolas"/>
          <w:color w:val="006699"/>
          <w:sz w:val="19"/>
          <w:szCs w:val="19"/>
          <w:highlight w:val="white"/>
          <w:lang w:val="en-US"/>
        </w:rPr>
        <w:t>string</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key</w:t>
      </w:r>
      <w:r w:rsidRPr="00606443">
        <w:rPr>
          <w:rFonts w:ascii="Consolas" w:hAnsi="Consolas" w:cs="Consolas"/>
          <w:color w:val="888888"/>
          <w:sz w:val="19"/>
          <w:szCs w:val="19"/>
          <w:highlight w:val="white"/>
          <w:lang w:val="en-US"/>
        </w:rPr>
        <w:t xml:space="preserve">, T </w:t>
      </w:r>
      <w:proofErr w:type="spellStart"/>
      <w:r w:rsidRPr="00606443">
        <w:rPr>
          <w:rFonts w:ascii="Consolas" w:hAnsi="Consolas" w:cs="Consolas"/>
          <w:color w:val="444444"/>
          <w:sz w:val="19"/>
          <w:szCs w:val="19"/>
          <w:highlight w:val="white"/>
          <w:lang w:val="en-US"/>
        </w:rPr>
        <w:t>objectToSerialize</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2B91AF"/>
          <w:sz w:val="19"/>
          <w:szCs w:val="19"/>
          <w:highlight w:val="white"/>
          <w:lang w:val="en-US"/>
        </w:rPr>
        <w:t>List</w:t>
      </w:r>
      <w:r w:rsidRPr="00606443">
        <w:rPr>
          <w:rFonts w:ascii="Consolas" w:hAnsi="Consolas" w:cs="Consolas"/>
          <w:color w:val="444444"/>
          <w:sz w:val="19"/>
          <w:szCs w:val="19"/>
          <w:highlight w:val="white"/>
          <w:lang w:val="en-US"/>
        </w:rPr>
        <w:t>&lt;</w:t>
      </w:r>
      <w:r w:rsidRPr="00606443">
        <w:rPr>
          <w:rFonts w:ascii="Consolas" w:hAnsi="Consolas" w:cs="Consolas"/>
          <w:color w:val="2B91AF"/>
          <w:sz w:val="19"/>
          <w:szCs w:val="19"/>
          <w:highlight w:val="white"/>
          <w:lang w:val="en-US"/>
        </w:rPr>
        <w:t>Type</w:t>
      </w:r>
      <w:r w:rsidRPr="00606443">
        <w:rPr>
          <w:rFonts w:ascii="Consolas" w:hAnsi="Consolas" w:cs="Consolas"/>
          <w:color w:val="444444"/>
          <w:sz w:val="19"/>
          <w:szCs w:val="19"/>
          <w:highlight w:val="white"/>
          <w:lang w:val="en-US"/>
        </w:rPr>
        <w:t>&gt;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knownTypes</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localFolder</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ApplicationData</w:t>
      </w:r>
      <w:r w:rsidRPr="00606443">
        <w:rPr>
          <w:rFonts w:ascii="Consolas" w:hAnsi="Consolas" w:cs="Consolas"/>
          <w:color w:val="444444"/>
          <w:sz w:val="19"/>
          <w:szCs w:val="19"/>
          <w:highlight w:val="white"/>
          <w:lang w:val="en-US"/>
        </w:rPr>
        <w:t>.Current.LocalFolder</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StorageFile</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file</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await</w:t>
      </w: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localFolder.CreateFileAsync</w:t>
      </w:r>
      <w:proofErr w:type="spellEnd"/>
      <w:r w:rsidRPr="00606443">
        <w:rPr>
          <w:rFonts w:ascii="Consolas" w:hAnsi="Consolas" w:cs="Consolas"/>
          <w:color w:val="888888"/>
          <w:sz w:val="19"/>
          <w:szCs w:val="19"/>
          <w:highlight w:val="white"/>
          <w:lang w:val="en-US"/>
        </w:rPr>
        <w:t>(</w:t>
      </w:r>
      <w:proofErr w:type="gramEnd"/>
      <w:r w:rsidRPr="00606443">
        <w:rPr>
          <w:rFonts w:ascii="Consolas" w:hAnsi="Consolas" w:cs="Consolas"/>
          <w:color w:val="444444"/>
          <w:sz w:val="19"/>
          <w:szCs w:val="19"/>
          <w:highlight w:val="white"/>
          <w:lang w:val="en-US"/>
        </w:rPr>
        <w:t>key</w:t>
      </w:r>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EE0000"/>
          <w:sz w:val="19"/>
          <w:szCs w:val="19"/>
          <w:highlight w:val="white"/>
          <w:lang w:val="en-US"/>
        </w:rPr>
        <w:t>".xml"</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CreationCollisionOption</w:t>
      </w:r>
      <w:r w:rsidRPr="00606443">
        <w:rPr>
          <w:rFonts w:ascii="Consolas" w:hAnsi="Consolas" w:cs="Consolas"/>
          <w:color w:val="444444"/>
          <w:sz w:val="19"/>
          <w:szCs w:val="19"/>
          <w:highlight w:val="white"/>
          <w:lang w:val="en-US"/>
        </w:rPr>
        <w:t>.ReplaceExisting</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IRandomAccessStream</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raStream</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await</w:t>
      </w: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file.OpenAsync</w:t>
      </w:r>
      <w:proofErr w:type="spellEnd"/>
      <w:r w:rsidRPr="00606443">
        <w:rPr>
          <w:rFonts w:ascii="Consolas" w:hAnsi="Consolas" w:cs="Consolas"/>
          <w:color w:val="888888"/>
          <w:sz w:val="19"/>
          <w:szCs w:val="19"/>
          <w:highlight w:val="white"/>
          <w:lang w:val="en-US"/>
        </w:rPr>
        <w:t>(</w:t>
      </w:r>
      <w:proofErr w:type="spellStart"/>
      <w:proofErr w:type="gramEnd"/>
      <w:r w:rsidRPr="00606443">
        <w:rPr>
          <w:rFonts w:ascii="Consolas" w:hAnsi="Consolas" w:cs="Consolas"/>
          <w:color w:val="2B91AF"/>
          <w:sz w:val="19"/>
          <w:szCs w:val="19"/>
          <w:highlight w:val="white"/>
          <w:lang w:val="en-US"/>
        </w:rPr>
        <w:t>FileAccessMode</w:t>
      </w:r>
      <w:r w:rsidRPr="00606443">
        <w:rPr>
          <w:rFonts w:ascii="Consolas" w:hAnsi="Consolas" w:cs="Consolas"/>
          <w:color w:val="444444"/>
          <w:sz w:val="19"/>
          <w:szCs w:val="19"/>
          <w:highlight w:val="white"/>
          <w:lang w:val="en-US"/>
        </w:rPr>
        <w:t>.ReadWrite</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using</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IOutputStream</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outStream</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raStream.GetOutputStreamAt</w:t>
      </w:r>
      <w:proofErr w:type="spellEnd"/>
      <w:r w:rsidRPr="00606443">
        <w:rPr>
          <w:rFonts w:ascii="Consolas" w:hAnsi="Consolas" w:cs="Consolas"/>
          <w:color w:val="888888"/>
          <w:sz w:val="19"/>
          <w:szCs w:val="19"/>
          <w:highlight w:val="white"/>
          <w:lang w:val="en-US"/>
        </w:rPr>
        <w:t>(</w:t>
      </w:r>
      <w:r w:rsidRPr="00606443">
        <w:rPr>
          <w:rFonts w:ascii="Consolas" w:hAnsi="Consolas" w:cs="Consolas"/>
          <w:color w:val="EE0000"/>
          <w:sz w:val="19"/>
          <w:szCs w:val="19"/>
          <w:highlight w:val="white"/>
          <w:lang w:val="en-US"/>
        </w:rPr>
        <w:t>0</w:t>
      </w:r>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006699"/>
          <w:sz w:val="19"/>
          <w:szCs w:val="19"/>
          <w:highlight w:val="white"/>
          <w:lang w:val="en-US"/>
        </w:rPr>
        <w:t>var</w:t>
      </w:r>
      <w:proofErr w:type="spellEnd"/>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serializer</w:t>
      </w:r>
      <w:proofErr w:type="spellEnd"/>
      <w:r w:rsidRPr="00606443">
        <w:rPr>
          <w:rFonts w:ascii="Consolas" w:hAnsi="Consolas" w:cs="Consolas"/>
          <w:color w:val="888888"/>
          <w:sz w:val="19"/>
          <w:szCs w:val="19"/>
          <w:highlight w:val="white"/>
          <w:lang w:val="en-US"/>
        </w:rPr>
        <w:t xml:space="preserve"> </w:t>
      </w:r>
      <w:r w:rsidRPr="00606443">
        <w:rPr>
          <w:rFonts w:ascii="Consolas" w:hAnsi="Consolas" w:cs="Consolas"/>
          <w:color w:val="444444"/>
          <w:sz w:val="19"/>
          <w:szCs w:val="19"/>
          <w:highlight w:val="white"/>
          <w:lang w:val="en-US"/>
        </w:rPr>
        <w:t>=</w:t>
      </w:r>
      <w:r w:rsidRPr="00606443">
        <w:rPr>
          <w:rFonts w:ascii="Consolas" w:hAnsi="Consolas" w:cs="Consolas"/>
          <w:color w:val="888888"/>
          <w:sz w:val="19"/>
          <w:szCs w:val="19"/>
          <w:highlight w:val="white"/>
          <w:lang w:val="en-US"/>
        </w:rPr>
        <w:t xml:space="preserve"> </w:t>
      </w:r>
      <w:r w:rsidRPr="00606443">
        <w:rPr>
          <w:rFonts w:ascii="Consolas" w:hAnsi="Consolas" w:cs="Consolas"/>
          <w:color w:val="006699"/>
          <w:sz w:val="19"/>
          <w:szCs w:val="19"/>
          <w:highlight w:val="white"/>
          <w:lang w:val="en-US"/>
        </w:rPr>
        <w:t>new</w:t>
      </w:r>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2B91AF"/>
          <w:sz w:val="19"/>
          <w:szCs w:val="19"/>
          <w:highlight w:val="white"/>
          <w:lang w:val="en-US"/>
        </w:rPr>
        <w:t>DataContractSerializer</w:t>
      </w:r>
      <w:proofErr w:type="spellEnd"/>
      <w:r w:rsidRPr="00606443">
        <w:rPr>
          <w:rFonts w:ascii="Consolas" w:hAnsi="Consolas" w:cs="Consolas"/>
          <w:color w:val="888888"/>
          <w:sz w:val="19"/>
          <w:szCs w:val="19"/>
          <w:highlight w:val="white"/>
          <w:lang w:val="en-US"/>
        </w:rPr>
        <w:t>(</w:t>
      </w:r>
      <w:proofErr w:type="spellStart"/>
      <w:r w:rsidRPr="00606443">
        <w:rPr>
          <w:rFonts w:ascii="Consolas" w:hAnsi="Consolas" w:cs="Consolas"/>
          <w:color w:val="444444"/>
          <w:sz w:val="19"/>
          <w:szCs w:val="19"/>
          <w:highlight w:val="white"/>
          <w:lang w:val="en-US"/>
        </w:rPr>
        <w:t>objectToSerialize.GetType</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knownTypes</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serializer.WriteObject</w:t>
      </w:r>
      <w:proofErr w:type="spellEnd"/>
      <w:r w:rsidRPr="00606443">
        <w:rPr>
          <w:rFonts w:ascii="Consolas" w:hAnsi="Consolas" w:cs="Consolas"/>
          <w:color w:val="888888"/>
          <w:sz w:val="19"/>
          <w:szCs w:val="19"/>
          <w:highlight w:val="white"/>
          <w:lang w:val="en-US"/>
        </w:rPr>
        <w:t>(</w:t>
      </w:r>
      <w:proofErr w:type="spellStart"/>
      <w:proofErr w:type="gramEnd"/>
      <w:r w:rsidRPr="00606443">
        <w:rPr>
          <w:rFonts w:ascii="Consolas" w:hAnsi="Consolas" w:cs="Consolas"/>
          <w:color w:val="444444"/>
          <w:sz w:val="19"/>
          <w:szCs w:val="19"/>
          <w:highlight w:val="white"/>
          <w:lang w:val="en-US"/>
        </w:rPr>
        <w:t>outStream.AsStreamForWrite</w:t>
      </w:r>
      <w:proofErr w:type="spell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objectToSerialize</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gramStart"/>
      <w:r w:rsidRPr="00606443">
        <w:rPr>
          <w:rFonts w:ascii="Consolas" w:hAnsi="Consolas" w:cs="Consolas"/>
          <w:color w:val="006699"/>
          <w:sz w:val="19"/>
          <w:szCs w:val="19"/>
          <w:highlight w:val="white"/>
          <w:lang w:val="en-US"/>
        </w:rPr>
        <w:t>await</w:t>
      </w:r>
      <w:proofErr w:type="gramEnd"/>
      <w:r w:rsidRPr="00606443">
        <w:rPr>
          <w:rFonts w:ascii="Consolas" w:hAnsi="Consolas" w:cs="Consolas"/>
          <w:color w:val="888888"/>
          <w:sz w:val="19"/>
          <w:szCs w:val="19"/>
          <w:highlight w:val="white"/>
          <w:lang w:val="en-US"/>
        </w:rPr>
        <w:t xml:space="preserve"> </w:t>
      </w:r>
      <w:proofErr w:type="spellStart"/>
      <w:r w:rsidRPr="00606443">
        <w:rPr>
          <w:rFonts w:ascii="Consolas" w:hAnsi="Consolas" w:cs="Consolas"/>
          <w:color w:val="444444"/>
          <w:sz w:val="19"/>
          <w:szCs w:val="19"/>
          <w:highlight w:val="white"/>
          <w:lang w:val="en-US"/>
        </w:rPr>
        <w:t>outStream.FlushAsync</w:t>
      </w:r>
      <w:proofErr w:type="spellEnd"/>
      <w:r w:rsidRPr="00606443">
        <w:rPr>
          <w:rFonts w:ascii="Consolas" w:hAnsi="Consolas" w:cs="Consolas"/>
          <w:color w:val="888888"/>
          <w:sz w:val="19"/>
          <w:szCs w:val="19"/>
          <w:highlight w:val="white"/>
          <w:lang w:val="en-US"/>
        </w:rPr>
        <w:t>();</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
    <w:p w:rsidR="00606443" w:rsidRPr="00606443" w:rsidRDefault="00606443" w:rsidP="00606443">
      <w:pPr>
        <w:autoSpaceDE w:val="0"/>
        <w:autoSpaceDN w:val="0"/>
        <w:adjustRightInd w:val="0"/>
        <w:spacing w:after="0" w:line="240" w:lineRule="auto"/>
        <w:rPr>
          <w:rFonts w:ascii="Consolas" w:hAnsi="Consolas" w:cs="Consolas"/>
          <w:color w:val="888888"/>
          <w:sz w:val="19"/>
          <w:szCs w:val="19"/>
          <w:highlight w:val="white"/>
          <w:lang w:val="en-US"/>
        </w:rPr>
      </w:pPr>
      <w:r w:rsidRPr="00606443">
        <w:rPr>
          <w:rFonts w:ascii="Consolas" w:hAnsi="Consolas" w:cs="Consolas"/>
          <w:color w:val="888888"/>
          <w:sz w:val="19"/>
          <w:szCs w:val="19"/>
          <w:highlight w:val="white"/>
          <w:lang w:val="en-US"/>
        </w:rPr>
        <w:t xml:space="preserve">            </w:t>
      </w:r>
      <w:proofErr w:type="spellStart"/>
      <w:proofErr w:type="gramStart"/>
      <w:r w:rsidRPr="00606443">
        <w:rPr>
          <w:rFonts w:ascii="Consolas" w:hAnsi="Consolas" w:cs="Consolas"/>
          <w:color w:val="444444"/>
          <w:sz w:val="19"/>
          <w:szCs w:val="19"/>
          <w:highlight w:val="white"/>
          <w:lang w:val="en-US"/>
        </w:rPr>
        <w:t>raStream.Dispose</w:t>
      </w:r>
      <w:proofErr w:type="spellEnd"/>
      <w:r w:rsidRPr="00606443">
        <w:rPr>
          <w:rFonts w:ascii="Consolas" w:hAnsi="Consolas" w:cs="Consolas"/>
          <w:color w:val="888888"/>
          <w:sz w:val="19"/>
          <w:szCs w:val="19"/>
          <w:highlight w:val="white"/>
          <w:lang w:val="en-US"/>
        </w:rPr>
        <w:t>(</w:t>
      </w:r>
      <w:proofErr w:type="gramEnd"/>
      <w:r w:rsidRPr="00606443">
        <w:rPr>
          <w:rFonts w:ascii="Consolas" w:hAnsi="Consolas" w:cs="Consolas"/>
          <w:color w:val="888888"/>
          <w:sz w:val="19"/>
          <w:szCs w:val="19"/>
          <w:highlight w:val="white"/>
          <w:lang w:val="en-US"/>
        </w:rPr>
        <w:t>);</w:t>
      </w:r>
    </w:p>
    <w:p w:rsidR="00606443" w:rsidRPr="00EF3F11" w:rsidRDefault="00606443" w:rsidP="00606443">
      <w:pPr>
        <w:rPr>
          <w:lang w:val="en-US"/>
          <w:rPrChange w:id="7" w:author="Baer, Jan" w:date="2012-08-22T15:41:00Z">
            <w:rPr/>
          </w:rPrChange>
        </w:rPr>
      </w:pPr>
      <w:r w:rsidRPr="00606443">
        <w:rPr>
          <w:rFonts w:ascii="Consolas" w:hAnsi="Consolas" w:cs="Consolas"/>
          <w:color w:val="888888"/>
          <w:sz w:val="19"/>
          <w:szCs w:val="19"/>
          <w:highlight w:val="white"/>
          <w:lang w:val="en-US"/>
        </w:rPr>
        <w:t xml:space="preserve">        </w:t>
      </w:r>
      <w:r w:rsidRPr="00EF3F11">
        <w:rPr>
          <w:rFonts w:ascii="Consolas" w:hAnsi="Consolas" w:cs="Consolas"/>
          <w:color w:val="888888"/>
          <w:sz w:val="19"/>
          <w:szCs w:val="19"/>
          <w:highlight w:val="white"/>
          <w:lang w:val="en-US"/>
          <w:rPrChange w:id="8" w:author="Baer, Jan" w:date="2012-08-22T15:41:00Z">
            <w:rPr>
              <w:rFonts w:ascii="Consolas" w:hAnsi="Consolas" w:cs="Consolas"/>
              <w:color w:val="888888"/>
              <w:sz w:val="19"/>
              <w:szCs w:val="19"/>
              <w:highlight w:val="white"/>
            </w:rPr>
          </w:rPrChange>
        </w:rPr>
        <w:t>}</w:t>
      </w:r>
    </w:p>
    <w:p w:rsidR="009D12B9" w:rsidRDefault="009D12B9" w:rsidP="009D12B9">
      <w:r>
        <w:t>Zu beachten ist hierbei natürlich, das die Daten</w:t>
      </w:r>
      <w:r w:rsidR="009D4407">
        <w:t xml:space="preserve"> als </w:t>
      </w:r>
      <w:proofErr w:type="spellStart"/>
      <w:r w:rsidR="009D4407">
        <w:t>Xml</w:t>
      </w:r>
      <w:proofErr w:type="spellEnd"/>
      <w:r w:rsidR="009D4407">
        <w:t>-Datei unverschlüsselt und im Klartext lesbar abgespeichert werden. Obwohl das Verzeichnis für unsere Beispielanwendung explizit als Datenverzeichnis zur Verfügung gestellt wurde und andere Windows 8 Apps auf diesen Ordern nicht ohne weiteres zugreifen können, ist dieses Verzeichnis und damit die darin enthaltenen Dateien natürlich auf herkömmlichen Wege für den aktuellen Benutzer oder native Windows Programme lesbar. Sollten die Daten sicherheitskritisch</w:t>
      </w:r>
      <w:r w:rsidR="00482104">
        <w:t xml:space="preserve"> oder nur nach Authentifizierung im Programm lesbar sein</w:t>
      </w:r>
      <w:r w:rsidR="009D4407">
        <w:t>, sollten sie entsprechend verschlüsselt werden.</w:t>
      </w:r>
    </w:p>
    <w:p w:rsidR="009D4407" w:rsidRDefault="009D4407" w:rsidP="009D12B9">
      <w:pPr>
        <w:rPr>
          <w:ins w:id="9" w:author="Baer, Jan" w:date="2012-08-22T15:50:00Z"/>
        </w:rPr>
      </w:pPr>
      <w:r>
        <w:t xml:space="preserve">Sollten für den Zugriff auf einen </w:t>
      </w:r>
      <w:proofErr w:type="spellStart"/>
      <w:r>
        <w:t>WebService</w:t>
      </w:r>
      <w:proofErr w:type="spellEnd"/>
      <w:r>
        <w:t xml:space="preserve"> spezielle </w:t>
      </w:r>
      <w:proofErr w:type="spellStart"/>
      <w:r>
        <w:t>Credentials</w:t>
      </w:r>
      <w:proofErr w:type="spellEnd"/>
      <w:r>
        <w:t xml:space="preserve"> erforderlich sein, so stellt </w:t>
      </w:r>
      <w:proofErr w:type="spellStart"/>
      <w:r>
        <w:t>WinRT</w:t>
      </w:r>
      <w:proofErr w:type="spellEnd"/>
      <w:r>
        <w:t xml:space="preserve"> zu</w:t>
      </w:r>
      <w:r w:rsidR="00081F99">
        <w:t>m</w:t>
      </w:r>
      <w:r>
        <w:t xml:space="preserve"> Lesen und Speichern dieser </w:t>
      </w:r>
      <w:proofErr w:type="spellStart"/>
      <w:r>
        <w:t>Credentials</w:t>
      </w:r>
      <w:proofErr w:type="spellEnd"/>
      <w:r>
        <w:t xml:space="preserve"> die Klasse </w:t>
      </w:r>
      <w:proofErr w:type="spellStart"/>
      <w:r>
        <w:t>PasswordCredential</w:t>
      </w:r>
      <w:proofErr w:type="spellEnd"/>
      <w:r w:rsidR="00A30837">
        <w:t xml:space="preserve"> aus den Namensbereich </w:t>
      </w:r>
      <w:proofErr w:type="spellStart"/>
      <w:r w:rsidR="00A30837">
        <w:t>Windows.Security.Credentials</w:t>
      </w:r>
      <w:proofErr w:type="spellEnd"/>
      <w:r w:rsidR="00A30837">
        <w:t xml:space="preserve"> zur Verfügung. Diese </w:t>
      </w:r>
      <w:proofErr w:type="spellStart"/>
      <w:r w:rsidR="00A30837">
        <w:t>Credentials</w:t>
      </w:r>
      <w:proofErr w:type="spellEnd"/>
      <w:r w:rsidR="00A30837">
        <w:t xml:space="preserve"> werden allerdings nicht im lokalen Anwendungsbereich gespeichert, sondern in einem </w:t>
      </w:r>
      <w:r w:rsidR="00213E68">
        <w:t xml:space="preserve">sicheren Bereich, welcher auch zwischen verschiedenen </w:t>
      </w:r>
      <w:del w:id="10" w:author="Baer, Jan" w:date="2012-08-22T16:01:00Z">
        <w:r w:rsidR="00213E68" w:rsidDel="00F81745">
          <w:delText xml:space="preserve">Devices </w:delText>
        </w:r>
      </w:del>
      <w:ins w:id="11" w:author="Baer, Jan" w:date="2012-08-22T16:01:00Z">
        <w:r w:rsidR="00F81745">
          <w:t>Geräten</w:t>
        </w:r>
        <w:bookmarkStart w:id="12" w:name="_GoBack"/>
        <w:bookmarkEnd w:id="12"/>
        <w:r w:rsidR="00F81745">
          <w:t xml:space="preserve"> </w:t>
        </w:r>
      </w:ins>
      <w:r w:rsidR="00213E68">
        <w:t>synchronisiert werden kann</w:t>
      </w:r>
      <w:r w:rsidR="00A30837">
        <w:t xml:space="preserve">. </w:t>
      </w:r>
      <w:r w:rsidR="00CE708C">
        <w:t xml:space="preserve">Weitere Optionen, um </w:t>
      </w:r>
      <w:proofErr w:type="spellStart"/>
      <w:r w:rsidR="00CE708C">
        <w:t>UserCredentials</w:t>
      </w:r>
      <w:proofErr w:type="spellEnd"/>
      <w:r w:rsidR="00CE708C">
        <w:t xml:space="preserve"> in Windows 8 Anwendungen zu speichern</w:t>
      </w:r>
      <w:r w:rsidR="00FD2B77">
        <w:t>,</w:t>
      </w:r>
      <w:r w:rsidR="00CE708C">
        <w:t xml:space="preserve"> sind unter [</w:t>
      </w:r>
      <w:del w:id="13" w:author="Baer, Jan" w:date="2012-08-22T15:43:00Z">
        <w:r w:rsidR="00CE708C" w:rsidDel="00EF3F11">
          <w:delText>2</w:delText>
        </w:r>
      </w:del>
      <w:ins w:id="14" w:author="Baer, Jan" w:date="2012-08-22T15:43:00Z">
        <w:r w:rsidR="00EF3F11">
          <w:t>3</w:t>
        </w:r>
      </w:ins>
      <w:r w:rsidR="00CE708C">
        <w:t xml:space="preserve">] in der MSDN zu finden. </w:t>
      </w:r>
    </w:p>
    <w:p w:rsidR="00EF3F11" w:rsidRDefault="00EF3F11" w:rsidP="009D12B9">
      <w:commentRangeStart w:id="15"/>
      <w:commentRangeStart w:id="16"/>
      <w:ins w:id="17" w:author="Baer, Jan" w:date="2012-08-22T15:50:00Z">
        <w:r>
          <w:t xml:space="preserve">Weitere </w:t>
        </w:r>
        <w:proofErr w:type="spellStart"/>
        <w:r>
          <w:t>Anwendungseineinstellungen</w:t>
        </w:r>
        <w:proofErr w:type="spellEnd"/>
        <w:r>
          <w:t xml:space="preserve"> können </w:t>
        </w:r>
      </w:ins>
      <w:ins w:id="18" w:author="Baer, Jan" w:date="2012-08-22T15:51:00Z">
        <w:r>
          <w:t xml:space="preserve">über </w:t>
        </w:r>
        <w:proofErr w:type="spellStart"/>
        <w:r>
          <w:t>ApplicationData.Current.</w:t>
        </w:r>
      </w:ins>
      <w:ins w:id="19" w:author="Baer, Jan" w:date="2012-08-22T15:52:00Z">
        <w:r w:rsidR="007B3AC5">
          <w:t>LocalSettings</w:t>
        </w:r>
      </w:ins>
      <w:proofErr w:type="spellEnd"/>
      <w:ins w:id="20" w:author="Baer, Jan" w:date="2012-08-22T15:54:00Z">
        <w:r w:rsidR="007B3AC5">
          <w:t xml:space="preserve"> als </w:t>
        </w:r>
        <w:commentRangeStart w:id="21"/>
        <w:commentRangeStart w:id="22"/>
        <w:r w:rsidR="007B3AC5">
          <w:t>Key</w:t>
        </w:r>
      </w:ins>
      <w:commentRangeEnd w:id="21"/>
      <w:commentRangeEnd w:id="22"/>
      <w:ins w:id="23" w:author="Baer, Jan" w:date="2012-08-22T15:59:00Z">
        <w:r w:rsidR="007B3AC5">
          <w:rPr>
            <w:rStyle w:val="CommentReference"/>
          </w:rPr>
          <w:commentReference w:id="22"/>
        </w:r>
        <w:r w:rsidR="007B3AC5">
          <w:rPr>
            <w:rStyle w:val="CommentReference"/>
          </w:rPr>
          <w:commentReference w:id="21"/>
        </w:r>
      </w:ins>
      <w:ins w:id="24" w:author="Baer, Jan" w:date="2012-08-22T15:54:00Z">
        <w:r w:rsidR="007B3AC5">
          <w:t xml:space="preserve">/Value Paare gespeichert werden. </w:t>
        </w:r>
      </w:ins>
      <w:ins w:id="25" w:author="Baer, Jan" w:date="2012-08-22T15:55:00Z">
        <w:r w:rsidR="007B3AC5">
          <w:t>Sollten diese Einstellungen auf mehreren Windows 8 Geräten</w:t>
        </w:r>
      </w:ins>
      <w:ins w:id="26" w:author="Baer, Jan" w:date="2012-08-22T15:57:00Z">
        <w:r w:rsidR="007B3AC5">
          <w:t xml:space="preserve"> über die Microsoft </w:t>
        </w:r>
        <w:proofErr w:type="spellStart"/>
        <w:r w:rsidR="007B3AC5">
          <w:t>Cloud</w:t>
        </w:r>
      </w:ins>
      <w:proofErr w:type="spellEnd"/>
      <w:ins w:id="27" w:author="Baer, Jan" w:date="2012-08-22T15:55:00Z">
        <w:r w:rsidR="007B3AC5">
          <w:t xml:space="preserve"> synchronisiert werden, empfiehlt es sich, diese über </w:t>
        </w:r>
        <w:proofErr w:type="spellStart"/>
        <w:r w:rsidR="007B3AC5">
          <w:t>ApplicationData.Current.RoamingSettings</w:t>
        </w:r>
        <w:proofErr w:type="spellEnd"/>
        <w:r w:rsidR="007B3AC5">
          <w:t xml:space="preserve"> </w:t>
        </w:r>
      </w:ins>
      <w:ins w:id="28" w:author="Baer, Jan" w:date="2012-08-22T15:56:00Z">
        <w:r w:rsidR="007B3AC5">
          <w:t>z</w:t>
        </w:r>
      </w:ins>
      <w:ins w:id="29" w:author="Baer, Jan" w:date="2012-08-22T15:57:00Z">
        <w:r w:rsidR="007B3AC5">
          <w:t>u verwalten</w:t>
        </w:r>
      </w:ins>
      <w:ins w:id="30" w:author="Baer, Jan" w:date="2012-08-22T15:55:00Z">
        <w:r w:rsidR="007B3AC5">
          <w:t>.</w:t>
        </w:r>
      </w:ins>
      <w:ins w:id="31" w:author="Baer, Jan" w:date="2012-08-22T15:57:00Z">
        <w:r w:rsidR="007B3AC5" w:rsidRPr="007B3AC5">
          <w:t xml:space="preserve"> </w:t>
        </w:r>
      </w:ins>
      <w:moveToRangeStart w:id="32" w:author="Baer, Jan" w:date="2012-08-22T15:57:00Z" w:name="move333414366"/>
      <w:moveTo w:id="33" w:author="Baer, Jan" w:date="2012-08-22T15:57:00Z">
        <w:r w:rsidR="007B3AC5">
          <w:t>Prädestiniert für solche Daten sind anwendungsspezifische Benutzereinstellungen, die der Benutzer möglicherweise nicht auf jedem seiner Geräte von neuem vornehmen möchte.</w:t>
        </w:r>
      </w:moveTo>
      <w:moveToRangeEnd w:id="32"/>
    </w:p>
    <w:p w:rsidR="00482104" w:rsidDel="007B3AC5" w:rsidRDefault="00482104" w:rsidP="009D12B9">
      <w:pPr>
        <w:rPr>
          <w:del w:id="34" w:author="Baer, Jan" w:date="2012-08-22T15:57:00Z"/>
        </w:rPr>
      </w:pPr>
      <w:r>
        <w:t>Über Roaming Ordner lassen sich im Übrigen weitere Daten abspeichern</w:t>
      </w:r>
      <w:del w:id="35" w:author="Baer, Jan" w:date="2012-08-22T15:57:00Z">
        <w:r w:rsidR="00D17742" w:rsidDel="007B3AC5">
          <w:delText>, die dann zwischen mehreren Windows 8 Geräten benutzerbezogen synchronisiert werden können.</w:delText>
        </w:r>
      </w:del>
      <w:ins w:id="36" w:author="Baer, Jan" w:date="2012-08-22T15:57:00Z">
        <w:r w:rsidR="007B3AC5">
          <w:t>.</w:t>
        </w:r>
      </w:ins>
      <w:del w:id="37" w:author="Baer, Jan" w:date="2012-08-22T15:57:00Z">
        <w:r w:rsidR="00D17742" w:rsidDel="007B3AC5">
          <w:delText xml:space="preserve"> </w:delText>
        </w:r>
      </w:del>
      <w:moveFromRangeStart w:id="38" w:author="Baer, Jan" w:date="2012-08-22T15:57:00Z" w:name="move333414366"/>
      <w:moveFrom w:id="39" w:author="Baer, Jan" w:date="2012-08-22T15:57:00Z">
        <w:r w:rsidR="00D17742" w:rsidDel="007B3AC5">
          <w:t>Prädestiniert für solche Daten sind anwendungsspezifische Benutzereinstellungen, die der Benutzer möglicherweise nicht auf jedem seiner Geräte von neuem vornehmen möchte.</w:t>
        </w:r>
      </w:moveFrom>
      <w:moveFromRangeEnd w:id="38"/>
    </w:p>
    <w:p w:rsidR="00D17742" w:rsidRDefault="007B3AC5" w:rsidP="009D12B9">
      <w:ins w:id="40" w:author="Baer, Jan" w:date="2012-08-22T15:57:00Z">
        <w:r>
          <w:t xml:space="preserve"> </w:t>
        </w:r>
      </w:ins>
      <w:r w:rsidR="00D17742">
        <w:t xml:space="preserve">Der Roaming Order lässt sich über </w:t>
      </w:r>
      <w:proofErr w:type="spellStart"/>
      <w:r w:rsidR="00D17742">
        <w:t>ApplicationData.Current.RoamingFolder</w:t>
      </w:r>
      <w:proofErr w:type="spellEnd"/>
      <w:r w:rsidR="00D17742">
        <w:t xml:space="preserve"> abfragen. </w:t>
      </w:r>
      <w:r w:rsidR="00FD2B77">
        <w:t>Unter  [</w:t>
      </w:r>
      <w:r w:rsidR="00EF3F11">
        <w:t>4</w:t>
      </w:r>
      <w:r w:rsidR="00FD2B77">
        <w:t xml:space="preserve">] sind </w:t>
      </w:r>
      <w:r w:rsidR="00D17742">
        <w:t xml:space="preserve">Empfehlungen </w:t>
      </w:r>
      <w:r w:rsidR="00FD2B77">
        <w:t xml:space="preserve">von </w:t>
      </w:r>
      <w:r w:rsidR="00D17742">
        <w:t>Microsoft zu</w:t>
      </w:r>
      <w:r w:rsidR="00FD2B77">
        <w:t>m</w:t>
      </w:r>
      <w:r w:rsidR="00D17742">
        <w:t xml:space="preserve"> Umgang mit Roaming Daten</w:t>
      </w:r>
      <w:r w:rsidR="00FD2B77">
        <w:t xml:space="preserve"> zu finden.</w:t>
      </w:r>
      <w:r w:rsidR="00D17742">
        <w:t xml:space="preserve"> Ein wichtiger und zu beachtender Aspekt hierbei ist, dass die Größe des zur Synchronisation verfügenden </w:t>
      </w:r>
      <w:proofErr w:type="spellStart"/>
      <w:r w:rsidR="00D17742">
        <w:t>Cloud</w:t>
      </w:r>
      <w:proofErr w:type="spellEnd"/>
      <w:r w:rsidR="00D17742">
        <w:t xml:space="preserve">-Speichers begrenzt ist. Diese kann über </w:t>
      </w:r>
      <w:proofErr w:type="spellStart"/>
      <w:r w:rsidR="00D17742">
        <w:t>ApplicationData.Current.RoamingStorageQuota</w:t>
      </w:r>
      <w:proofErr w:type="spellEnd"/>
      <w:r w:rsidR="00D17742">
        <w:t xml:space="preserve"> abgefragt werden.</w:t>
      </w:r>
      <w:commentRangeEnd w:id="15"/>
      <w:r>
        <w:rPr>
          <w:rStyle w:val="CommentReference"/>
        </w:rPr>
        <w:commentReference w:id="15"/>
      </w:r>
      <w:commentRangeEnd w:id="16"/>
      <w:r>
        <w:rPr>
          <w:rStyle w:val="CommentReference"/>
        </w:rPr>
        <w:commentReference w:id="16"/>
      </w:r>
    </w:p>
    <w:p w:rsidR="00A30837" w:rsidRDefault="00A30837" w:rsidP="00A30837">
      <w:pPr>
        <w:pStyle w:val="Heading2"/>
      </w:pPr>
      <w:r>
        <w:lastRenderedPageBreak/>
        <w:t>Lokale Anwendungsdaten lesen</w:t>
      </w:r>
    </w:p>
    <w:p w:rsidR="00A30837" w:rsidRDefault="00A30837" w:rsidP="00A30837"/>
    <w:p w:rsidR="00A30837" w:rsidRDefault="00A30837" w:rsidP="00A30837">
      <w:r>
        <w:t xml:space="preserve">Nachdem </w:t>
      </w:r>
      <w:commentRangeStart w:id="41"/>
      <w:r>
        <w:t xml:space="preserve">wir </w:t>
      </w:r>
      <w:commentRangeEnd w:id="41"/>
      <w:r w:rsidR="001B4B28">
        <w:rPr>
          <w:rStyle w:val="CommentReference"/>
        </w:rPr>
        <w:commentReference w:id="41"/>
      </w:r>
      <w:r>
        <w:t xml:space="preserve">nun wissen, wie wir die Anwendungsdaten lokal speichern können, sollten wir uns nun natürlich auch Gedanken machen, wann und wie </w:t>
      </w:r>
      <w:del w:id="42" w:author="Baer, Jan" w:date="2012-08-22T15:47:00Z">
        <w:r w:rsidDel="00EF3F11">
          <w:delText xml:space="preserve">wir </w:delText>
        </w:r>
      </w:del>
      <w:ins w:id="43" w:author="Baer, Jan" w:date="2012-08-22T15:47:00Z">
        <w:r w:rsidR="00EF3F11">
          <w:t xml:space="preserve">auf diese Daten wieder zugegriffen werden </w:t>
        </w:r>
      </w:ins>
      <w:del w:id="44" w:author="Baer, Jan" w:date="2012-08-22T15:48:00Z">
        <w:r w:rsidDel="00EF3F11">
          <w:delText xml:space="preserve">wieder aus diese Daten zugreifen können </w:delText>
        </w:r>
      </w:del>
      <w:r>
        <w:t xml:space="preserve">und wie </w:t>
      </w:r>
      <w:del w:id="45" w:author="Baer, Jan" w:date="2012-08-22T15:48:00Z">
        <w:r w:rsidDel="00EF3F11">
          <w:delText xml:space="preserve">wir </w:delText>
        </w:r>
      </w:del>
      <w:r>
        <w:t xml:space="preserve">diese Daten mit den vom </w:t>
      </w:r>
      <w:proofErr w:type="spellStart"/>
      <w:r>
        <w:t>WebService</w:t>
      </w:r>
      <w:proofErr w:type="spellEnd"/>
      <w:r>
        <w:t xml:space="preserve"> abgefragten </w:t>
      </w:r>
      <w:r w:rsidR="008D0A69">
        <w:t xml:space="preserve">aktuelleren </w:t>
      </w:r>
      <w:r>
        <w:t xml:space="preserve">Daten </w:t>
      </w:r>
      <w:del w:id="46" w:author="Baer, Jan" w:date="2012-08-22T15:48:00Z">
        <w:r w:rsidR="008D0A69" w:rsidDel="00EF3F11">
          <w:delText xml:space="preserve">synchronisieren </w:delText>
        </w:r>
      </w:del>
      <w:ins w:id="47" w:author="Baer, Jan" w:date="2012-08-22T15:48:00Z">
        <w:r w:rsidR="00EF3F11">
          <w:t>synchronisier</w:t>
        </w:r>
        <w:r w:rsidR="00EF3F11">
          <w:t>t werden</w:t>
        </w:r>
        <w:r w:rsidR="00EF3F11">
          <w:t xml:space="preserve"> </w:t>
        </w:r>
      </w:ins>
      <w:r w:rsidR="008D0A69">
        <w:t>können. Je nach Anwendungsfall kann hierfür eine ganz unterschiedliche Strategie erforderlich sein.</w:t>
      </w:r>
    </w:p>
    <w:p w:rsidR="008D0A69" w:rsidRPr="00A30837" w:rsidRDefault="008D0A69" w:rsidP="00A30837">
      <w:r>
        <w:t>In unserer Beispielanwendung beschränken wir uns darauf, die im jeweiligen Store gespeicherten Daten einfach durch die vom Webservice zurückgelieferten Daten zu ersetzen.</w:t>
      </w:r>
    </w:p>
    <w:p w:rsidR="00A30837" w:rsidRDefault="00D17742" w:rsidP="009D12B9">
      <w:r>
        <w:t xml:space="preserve">In Listing 3 wird exemplarisch gezeigt, wie der </w:t>
      </w:r>
      <w:proofErr w:type="spellStart"/>
      <w:r>
        <w:t>CustomerStore</w:t>
      </w:r>
      <w:proofErr w:type="spellEnd"/>
      <w:r>
        <w:t xml:space="preserve"> zuerst den </w:t>
      </w:r>
      <w:proofErr w:type="spellStart"/>
      <w:r>
        <w:t>OfflineStore</w:t>
      </w:r>
      <w:proofErr w:type="spellEnd"/>
      <w:r>
        <w:t xml:space="preserve"> abfragt um, dem Benutze</w:t>
      </w:r>
      <w:r w:rsidR="00606443">
        <w:t xml:space="preserve">r möglichst schnell die zuletzt lokal abgespeicherten Customers anzuzeigen, bevor die Daten dann explizit über den </w:t>
      </w:r>
      <w:proofErr w:type="spellStart"/>
      <w:r w:rsidR="00606443">
        <w:t>WebApiService</w:t>
      </w:r>
      <w:proofErr w:type="spellEnd"/>
      <w:r w:rsidR="00606443">
        <w:t xml:space="preserve"> online abgefragt werden.</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D57C53">
        <w:rPr>
          <w:rFonts w:ascii="Consolas" w:hAnsi="Consolas" w:cs="Consolas"/>
          <w:color w:val="006699"/>
          <w:sz w:val="19"/>
          <w:szCs w:val="19"/>
          <w:highlight w:val="white"/>
          <w:lang w:val="en-US"/>
        </w:rPr>
        <w:t>public</w:t>
      </w:r>
      <w:proofErr w:type="gramEnd"/>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async</w:t>
      </w:r>
      <w:proofErr w:type="spellEnd"/>
      <w:r w:rsidRPr="00D57C53">
        <w:rPr>
          <w:rFonts w:ascii="Consolas" w:hAnsi="Consolas" w:cs="Consolas"/>
          <w:color w:val="888888"/>
          <w:sz w:val="19"/>
          <w:szCs w:val="19"/>
          <w:highlight w:val="white"/>
          <w:lang w:val="en-US"/>
        </w:rPr>
        <w:t xml:space="preserve"> </w:t>
      </w:r>
      <w:r w:rsidRPr="00D57C53">
        <w:rPr>
          <w:rFonts w:ascii="Consolas" w:hAnsi="Consolas" w:cs="Consolas"/>
          <w:color w:val="2B91AF"/>
          <w:sz w:val="19"/>
          <w:szCs w:val="19"/>
          <w:highlight w:val="white"/>
          <w:lang w:val="en-US"/>
        </w:rPr>
        <w:t>Task</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444444"/>
          <w:sz w:val="19"/>
          <w:szCs w:val="19"/>
          <w:highlight w:val="white"/>
          <w:lang w:val="en-US"/>
        </w:rPr>
        <w:t>LoadAsync</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gramStart"/>
      <w:r w:rsidRPr="00D57C53">
        <w:rPr>
          <w:rFonts w:ascii="Consolas" w:hAnsi="Consolas" w:cs="Consolas"/>
          <w:color w:val="006699"/>
          <w:sz w:val="19"/>
          <w:szCs w:val="19"/>
          <w:highlight w:val="white"/>
          <w:lang w:val="en-US"/>
        </w:rPr>
        <w:t>if</w:t>
      </w:r>
      <w:proofErr w:type="gramEnd"/>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null</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await</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.OfflineStore.LoadAsync</w:t>
      </w:r>
      <w:proofErr w:type="spellEnd"/>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List</w:t>
      </w:r>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Customer</w:t>
      </w:r>
      <w:r w:rsidRPr="00D57C53">
        <w:rPr>
          <w:rFonts w:ascii="Consolas" w:hAnsi="Consolas" w:cs="Consolas"/>
          <w:color w:val="444444"/>
          <w:sz w:val="19"/>
          <w:szCs w:val="19"/>
          <w:highlight w:val="white"/>
          <w:lang w:val="en-US"/>
        </w:rPr>
        <w:t>&gt;</w:t>
      </w:r>
      <w:proofErr w:type="gramStart"/>
      <w:r w:rsidRPr="00D57C53">
        <w:rPr>
          <w:rFonts w:ascii="Consolas" w:hAnsi="Consolas" w:cs="Consolas"/>
          <w:color w:val="444444"/>
          <w:sz w:val="19"/>
          <w:szCs w:val="19"/>
          <w:highlight w:val="white"/>
          <w:lang w:val="en-US"/>
        </w:rPr>
        <w:t>&gt;</w:t>
      </w:r>
      <w:r w:rsidRPr="00D57C53">
        <w:rPr>
          <w:rFonts w:ascii="Consolas" w:hAnsi="Consolas" w:cs="Consolas"/>
          <w:color w:val="888888"/>
          <w:sz w:val="19"/>
          <w:szCs w:val="19"/>
          <w:highlight w:val="white"/>
          <w:lang w:val="en-US"/>
        </w:rPr>
        <w:t>(</w:t>
      </w:r>
      <w:proofErr w:type="gramEnd"/>
      <w:r w:rsidRPr="00D57C53">
        <w:rPr>
          <w:rFonts w:ascii="Consolas" w:hAnsi="Consolas" w:cs="Consolas"/>
          <w:color w:val="EE0000"/>
          <w:sz w:val="19"/>
          <w:szCs w:val="19"/>
          <w:highlight w:val="white"/>
          <w:lang w:val="en-US"/>
        </w:rPr>
        <w:t>"customers"</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.KnownTypes</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.OnNext</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444444"/>
          <w:sz w:val="19"/>
          <w:szCs w:val="19"/>
          <w:highlight w:val="white"/>
          <w:lang w:val="en-US"/>
        </w:rPr>
        <w:t>_customers</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gramStart"/>
      <w:r w:rsidRPr="00D57C53">
        <w:rPr>
          <w:rFonts w:ascii="Consolas" w:hAnsi="Consolas" w:cs="Consolas"/>
          <w:color w:val="006699"/>
          <w:sz w:val="19"/>
          <w:szCs w:val="19"/>
          <w:highlight w:val="white"/>
          <w:lang w:val="en-US"/>
        </w:rPr>
        <w:t>if</w:t>
      </w:r>
      <w:proofErr w:type="gramEnd"/>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.NetworkStatus.IsOnline</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var</w:t>
      </w:r>
      <w:proofErr w:type="spellEnd"/>
      <w:proofErr w:type="gramEnd"/>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customers</w:t>
      </w: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w:t>
      </w:r>
      <w:r w:rsidRPr="00D57C53">
        <w:rPr>
          <w:rFonts w:ascii="Consolas" w:hAnsi="Consolas" w:cs="Consolas"/>
          <w:color w:val="888888"/>
          <w:sz w:val="19"/>
          <w:szCs w:val="19"/>
          <w:highlight w:val="white"/>
          <w:lang w:val="en-US"/>
        </w:rPr>
        <w:t xml:space="preserve"> </w:t>
      </w:r>
      <w:r w:rsidRPr="00D57C53">
        <w:rPr>
          <w:rFonts w:ascii="Consolas" w:hAnsi="Consolas" w:cs="Consolas"/>
          <w:color w:val="006699"/>
          <w:sz w:val="19"/>
          <w:szCs w:val="19"/>
          <w:highlight w:val="white"/>
          <w:lang w:val="en-US"/>
        </w:rPr>
        <w:t>new</w:t>
      </w:r>
      <w:r w:rsidRPr="00D57C53">
        <w:rPr>
          <w:rFonts w:ascii="Consolas" w:hAnsi="Consolas" w:cs="Consolas"/>
          <w:color w:val="888888"/>
          <w:sz w:val="19"/>
          <w:szCs w:val="19"/>
          <w:highlight w:val="white"/>
          <w:lang w:val="en-US"/>
        </w:rPr>
        <w:t xml:space="preserve"> </w:t>
      </w:r>
      <w:r w:rsidRPr="00D57C53">
        <w:rPr>
          <w:rFonts w:ascii="Consolas" w:hAnsi="Consolas" w:cs="Consolas"/>
          <w:color w:val="2B91AF"/>
          <w:sz w:val="19"/>
          <w:szCs w:val="19"/>
          <w:highlight w:val="white"/>
          <w:lang w:val="en-US"/>
        </w:rPr>
        <w:t>List</w:t>
      </w:r>
      <w:r w:rsidRPr="00D57C53">
        <w:rPr>
          <w:rFonts w:ascii="Consolas" w:hAnsi="Consolas" w:cs="Consolas"/>
          <w:color w:val="444444"/>
          <w:sz w:val="19"/>
          <w:szCs w:val="19"/>
          <w:highlight w:val="white"/>
          <w:lang w:val="en-US"/>
        </w:rPr>
        <w:t>&lt;</w:t>
      </w:r>
      <w:r w:rsidRPr="00D57C53">
        <w:rPr>
          <w:rFonts w:ascii="Consolas" w:hAnsi="Consolas" w:cs="Consolas"/>
          <w:color w:val="2B91AF"/>
          <w:sz w:val="19"/>
          <w:szCs w:val="19"/>
          <w:highlight w:val="white"/>
          <w:lang w:val="en-US"/>
        </w:rPr>
        <w:t>Customer</w:t>
      </w:r>
      <w:r w:rsidRPr="00D57C53">
        <w:rPr>
          <w:rFonts w:ascii="Consolas" w:hAnsi="Consolas" w:cs="Consolas"/>
          <w:color w:val="444444"/>
          <w:sz w:val="19"/>
          <w:szCs w:val="19"/>
          <w:highlight w:val="white"/>
          <w:lang w:val="en-US"/>
        </w:rPr>
        <w:t>&gt;</w:t>
      </w:r>
      <w:r w:rsidRPr="00D57C53">
        <w:rPr>
          <w:rFonts w:ascii="Consolas" w:hAnsi="Consolas" w:cs="Consolas"/>
          <w:color w:val="888888"/>
          <w:sz w:val="19"/>
          <w:szCs w:val="19"/>
          <w:highlight w:val="white"/>
          <w:lang w:val="en-US"/>
        </w:rPr>
        <w:t>(</w:t>
      </w:r>
      <w:r w:rsidRPr="00D57C53">
        <w:rPr>
          <w:rFonts w:ascii="Consolas" w:hAnsi="Consolas" w:cs="Consolas"/>
          <w:color w:val="006699"/>
          <w:sz w:val="19"/>
          <w:szCs w:val="19"/>
          <w:highlight w:val="white"/>
          <w:lang w:val="en-US"/>
        </w:rPr>
        <w:t>await</w:t>
      </w:r>
      <w:r w:rsidRPr="00D57C53">
        <w:rPr>
          <w:rFonts w:ascii="Consolas" w:hAnsi="Consolas" w:cs="Consolas"/>
          <w:color w:val="888888"/>
          <w:sz w:val="19"/>
          <w:szCs w:val="19"/>
          <w:highlight w:val="white"/>
          <w:lang w:val="en-US"/>
        </w:rPr>
        <w:t xml:space="preserve"> </w:t>
      </w:r>
      <w:proofErr w:type="spell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.WebApiService.GetCustomersAsync</w:t>
      </w:r>
      <w:proofErr w:type="spellEnd"/>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proofErr w:type="spellStart"/>
      <w:proofErr w:type="gramStart"/>
      <w:r w:rsidRPr="00D57C53">
        <w:rPr>
          <w:rFonts w:ascii="Consolas" w:hAnsi="Consolas" w:cs="Consolas"/>
          <w:color w:val="006699"/>
          <w:sz w:val="19"/>
          <w:szCs w:val="19"/>
          <w:highlight w:val="white"/>
          <w:lang w:val="en-US"/>
        </w:rPr>
        <w:t>this</w:t>
      </w:r>
      <w:r w:rsidRPr="00D57C53">
        <w:rPr>
          <w:rFonts w:ascii="Consolas" w:hAnsi="Consolas" w:cs="Consolas"/>
          <w:color w:val="444444"/>
          <w:sz w:val="19"/>
          <w:szCs w:val="19"/>
          <w:highlight w:val="white"/>
          <w:lang w:val="en-US"/>
        </w:rPr>
        <w:t>.OnNext</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444444"/>
          <w:sz w:val="19"/>
          <w:szCs w:val="19"/>
          <w:highlight w:val="white"/>
          <w:lang w:val="en-US"/>
        </w:rPr>
        <w:t>customers</w:t>
      </w:r>
      <w:r w:rsidRPr="00D57C53">
        <w:rPr>
          <w:rFonts w:ascii="Consolas" w:hAnsi="Consolas" w:cs="Consolas"/>
          <w:color w:val="888888"/>
          <w:sz w:val="19"/>
          <w:szCs w:val="19"/>
          <w:highlight w:val="white"/>
          <w:lang w:val="en-US"/>
        </w:rPr>
        <w:t>);</w:t>
      </w:r>
    </w:p>
    <w:p w:rsidR="00D57C53" w:rsidRPr="00D57C53" w:rsidRDefault="00D57C53" w:rsidP="00D12E08">
      <w:pPr>
        <w:autoSpaceDE w:val="0"/>
        <w:autoSpaceDN w:val="0"/>
        <w:adjustRightInd w:val="0"/>
        <w:spacing w:after="0" w:line="240" w:lineRule="auto"/>
        <w:rPr>
          <w:rFonts w:ascii="Consolas" w:hAnsi="Consolas" w:cs="Consolas"/>
          <w:color w:val="888888"/>
          <w:sz w:val="19"/>
          <w:szCs w:val="19"/>
          <w:highlight w:val="white"/>
          <w:lang w:val="en-US"/>
        </w:rPr>
      </w:pPr>
      <w:r w:rsidRPr="00D57C53">
        <w:rPr>
          <w:rFonts w:ascii="Consolas" w:hAnsi="Consolas" w:cs="Consolas"/>
          <w:color w:val="888888"/>
          <w:sz w:val="19"/>
          <w:szCs w:val="19"/>
          <w:highlight w:val="white"/>
          <w:lang w:val="en-US"/>
        </w:rPr>
        <w:t xml:space="preserve">                </w:t>
      </w:r>
      <w:r w:rsidRPr="00D57C53">
        <w:rPr>
          <w:rFonts w:ascii="Consolas" w:hAnsi="Consolas" w:cs="Consolas"/>
          <w:color w:val="444444"/>
          <w:sz w:val="19"/>
          <w:szCs w:val="19"/>
          <w:highlight w:val="white"/>
          <w:lang w:val="en-US"/>
        </w:rPr>
        <w:t>_</w:t>
      </w:r>
      <w:proofErr w:type="spellStart"/>
      <w:proofErr w:type="gramStart"/>
      <w:r w:rsidRPr="00D57C53">
        <w:rPr>
          <w:rFonts w:ascii="Consolas" w:hAnsi="Consolas" w:cs="Consolas"/>
          <w:color w:val="444444"/>
          <w:sz w:val="19"/>
          <w:szCs w:val="19"/>
          <w:highlight w:val="white"/>
          <w:lang w:val="en-US"/>
        </w:rPr>
        <w:t>customers.Clear</w:t>
      </w:r>
      <w:proofErr w:type="spellEnd"/>
      <w:r w:rsidRPr="00D57C53">
        <w:rPr>
          <w:rFonts w:ascii="Consolas" w:hAnsi="Consolas" w:cs="Consolas"/>
          <w:color w:val="888888"/>
          <w:sz w:val="19"/>
          <w:szCs w:val="19"/>
          <w:highlight w:val="white"/>
          <w:lang w:val="en-US"/>
        </w:rPr>
        <w:t>(</w:t>
      </w:r>
      <w:proofErr w:type="gramEnd"/>
      <w:r w:rsidRPr="00D57C53">
        <w:rPr>
          <w:rFonts w:ascii="Consolas" w:hAnsi="Consolas" w:cs="Consolas"/>
          <w:color w:val="888888"/>
          <w:sz w:val="19"/>
          <w:szCs w:val="19"/>
          <w:highlight w:val="white"/>
          <w:lang w:val="en-US"/>
        </w:rPr>
        <w:t>);</w:t>
      </w:r>
    </w:p>
    <w:p w:rsidR="00D57C53" w:rsidRDefault="00D57C53" w:rsidP="00D12E08">
      <w:pPr>
        <w:autoSpaceDE w:val="0"/>
        <w:autoSpaceDN w:val="0"/>
        <w:adjustRightInd w:val="0"/>
        <w:spacing w:after="0" w:line="240" w:lineRule="auto"/>
        <w:rPr>
          <w:rFonts w:ascii="Consolas" w:hAnsi="Consolas" w:cs="Consolas"/>
          <w:color w:val="888888"/>
          <w:sz w:val="19"/>
          <w:szCs w:val="19"/>
          <w:highlight w:val="white"/>
        </w:rPr>
      </w:pPr>
      <w:r w:rsidRPr="00D57C53">
        <w:rPr>
          <w:rFonts w:ascii="Consolas" w:hAnsi="Consolas" w:cs="Consolas"/>
          <w:color w:val="888888"/>
          <w:sz w:val="19"/>
          <w:szCs w:val="19"/>
          <w:highlight w:val="white"/>
          <w:lang w:val="en-US"/>
        </w:rPr>
        <w:t xml:space="preserve">                </w:t>
      </w:r>
      <w:r>
        <w:rPr>
          <w:rFonts w:ascii="Consolas" w:hAnsi="Consolas" w:cs="Consolas"/>
          <w:color w:val="444444"/>
          <w:sz w:val="19"/>
          <w:szCs w:val="19"/>
          <w:highlight w:val="white"/>
        </w:rPr>
        <w:t>_</w:t>
      </w:r>
      <w:proofErr w:type="spellStart"/>
      <w:r>
        <w:rPr>
          <w:rFonts w:ascii="Consolas" w:hAnsi="Consolas" w:cs="Consolas"/>
          <w:color w:val="444444"/>
          <w:sz w:val="19"/>
          <w:szCs w:val="19"/>
          <w:highlight w:val="white"/>
        </w:rPr>
        <w:t>customers.AddRange</w:t>
      </w:r>
      <w:proofErr w:type="spellEnd"/>
      <w:r>
        <w:rPr>
          <w:rFonts w:ascii="Consolas" w:hAnsi="Consolas" w:cs="Consolas"/>
          <w:color w:val="888888"/>
          <w:sz w:val="19"/>
          <w:szCs w:val="19"/>
          <w:highlight w:val="white"/>
        </w:rPr>
        <w:t>(</w:t>
      </w:r>
      <w:proofErr w:type="spellStart"/>
      <w:r>
        <w:rPr>
          <w:rFonts w:ascii="Consolas" w:hAnsi="Consolas" w:cs="Consolas"/>
          <w:color w:val="444444"/>
          <w:sz w:val="19"/>
          <w:szCs w:val="19"/>
          <w:highlight w:val="white"/>
        </w:rPr>
        <w:t>customers</w:t>
      </w:r>
      <w:proofErr w:type="spellEnd"/>
      <w:r>
        <w:rPr>
          <w:rFonts w:ascii="Consolas" w:hAnsi="Consolas" w:cs="Consolas"/>
          <w:color w:val="888888"/>
          <w:sz w:val="19"/>
          <w:szCs w:val="19"/>
          <w:highlight w:val="white"/>
        </w:rPr>
        <w:t>);</w:t>
      </w:r>
    </w:p>
    <w:p w:rsidR="00D57C53" w:rsidRDefault="00D57C53" w:rsidP="00D12E08">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        </w:t>
      </w:r>
    </w:p>
    <w:p w:rsidR="009D4407" w:rsidRPr="009D12B9" w:rsidRDefault="00D57C53" w:rsidP="00D12E08">
      <w:r>
        <w:rPr>
          <w:rFonts w:ascii="Consolas" w:hAnsi="Consolas" w:cs="Consolas"/>
          <w:color w:val="888888"/>
          <w:sz w:val="19"/>
          <w:szCs w:val="19"/>
          <w:highlight w:val="white"/>
        </w:rPr>
        <w:t xml:space="preserve">        }</w:t>
      </w:r>
    </w:p>
    <w:p w:rsidR="00D57C53" w:rsidRDefault="00D57C53" w:rsidP="00D57C53">
      <w:r>
        <w:t xml:space="preserve">Durch den Aufruf von </w:t>
      </w:r>
      <w:proofErr w:type="spellStart"/>
      <w:r>
        <w:t>IObservable.OnNext</w:t>
      </w:r>
      <w:proofErr w:type="spellEnd"/>
      <w:r>
        <w:t xml:space="preserve"> </w:t>
      </w:r>
      <w:r w:rsidR="003B7F40">
        <w:t>werden</w:t>
      </w:r>
      <w:r>
        <w:t xml:space="preserve"> hierbei dem </w:t>
      </w:r>
      <w:proofErr w:type="spellStart"/>
      <w:r>
        <w:t>ViewModel</w:t>
      </w:r>
      <w:proofErr w:type="spellEnd"/>
      <w:r>
        <w:t xml:space="preserve">, das die Rolle des </w:t>
      </w:r>
      <w:proofErr w:type="spellStart"/>
      <w:r>
        <w:t>Observers</w:t>
      </w:r>
      <w:proofErr w:type="spellEnd"/>
      <w:r>
        <w:t xml:space="preserve"> übernimmt, die </w:t>
      </w:r>
      <w:r w:rsidR="0003519A">
        <w:t xml:space="preserve">jeweiligen Daten zur Verfügung gestellt. Das </w:t>
      </w:r>
      <w:proofErr w:type="spellStart"/>
      <w:r w:rsidR="0003519A">
        <w:t>ViewModel</w:t>
      </w:r>
      <w:proofErr w:type="spellEnd"/>
      <w:r w:rsidR="0003519A">
        <w:t xml:space="preserve"> selbst muss erkennen, dass es die Daten zu den gleichen </w:t>
      </w:r>
      <w:proofErr w:type="spellStart"/>
      <w:r w:rsidR="0003519A">
        <w:t>Customern</w:t>
      </w:r>
      <w:proofErr w:type="spellEnd"/>
      <w:r w:rsidR="0003519A">
        <w:t xml:space="preserve"> möglicherweise zwei Mal bekommt.</w:t>
      </w:r>
    </w:p>
    <w:p w:rsidR="0003519A" w:rsidRDefault="0003519A" w:rsidP="00D57C53">
      <w:r>
        <w:t>In Listing 4 ist eine mögliche Implementierung abgebildet: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03519A">
        <w:rPr>
          <w:rFonts w:ascii="Consolas" w:hAnsi="Consolas" w:cs="Consolas"/>
          <w:color w:val="006699"/>
          <w:sz w:val="19"/>
          <w:szCs w:val="19"/>
          <w:highlight w:val="white"/>
          <w:lang w:val="en-US"/>
        </w:rPr>
        <w:t>private</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void</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OnNext</w:t>
      </w:r>
      <w:proofErr w:type="spellEnd"/>
      <w:r w:rsidRPr="0003519A">
        <w:rPr>
          <w:rFonts w:ascii="Consolas" w:hAnsi="Consolas" w:cs="Consolas"/>
          <w:color w:val="888888"/>
          <w:sz w:val="19"/>
          <w:szCs w:val="19"/>
          <w:highlight w:val="white"/>
          <w:lang w:val="en-US"/>
        </w:rPr>
        <w:t>(</w:t>
      </w:r>
      <w:proofErr w:type="spellStart"/>
      <w:r w:rsidRPr="0003519A">
        <w:rPr>
          <w:rFonts w:ascii="Consolas" w:hAnsi="Consolas" w:cs="Consolas"/>
          <w:color w:val="2B91AF"/>
          <w:sz w:val="19"/>
          <w:szCs w:val="19"/>
          <w:highlight w:val="white"/>
          <w:lang w:val="en-US"/>
        </w:rPr>
        <w:t>IEnumerable</w:t>
      </w:r>
      <w:proofErr w:type="spellEnd"/>
      <w:r w:rsidRPr="0003519A">
        <w:rPr>
          <w:rFonts w:ascii="Consolas" w:hAnsi="Consolas" w:cs="Consolas"/>
          <w:color w:val="444444"/>
          <w:sz w:val="19"/>
          <w:szCs w:val="19"/>
          <w:highlight w:val="white"/>
          <w:lang w:val="en-US"/>
        </w:rPr>
        <w:t>&lt;</w:t>
      </w:r>
      <w:r w:rsidRPr="0003519A">
        <w:rPr>
          <w:rFonts w:ascii="Consolas" w:hAnsi="Consolas" w:cs="Consolas"/>
          <w:color w:val="2B91AF"/>
          <w:sz w:val="19"/>
          <w:szCs w:val="19"/>
          <w:highlight w:val="white"/>
          <w:lang w:val="en-US"/>
        </w:rPr>
        <w:t>Customer</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2B91AF"/>
          <w:sz w:val="19"/>
          <w:szCs w:val="19"/>
          <w:highlight w:val="white"/>
          <w:lang w:val="en-US"/>
        </w:rPr>
        <w:t>Dispatch</w:t>
      </w:r>
      <w:r w:rsidRPr="0003519A">
        <w:rPr>
          <w:rFonts w:ascii="Consolas" w:hAnsi="Consolas" w:cs="Consolas"/>
          <w:color w:val="444444"/>
          <w:sz w:val="19"/>
          <w:szCs w:val="19"/>
          <w:highlight w:val="white"/>
          <w:lang w:val="en-US"/>
        </w:rPr>
        <w:t>.Action</w:t>
      </w:r>
      <w:proofErr w:type="spellEnd"/>
      <w:r w:rsidRPr="0003519A">
        <w:rPr>
          <w:rFonts w:ascii="Consolas" w:hAnsi="Consolas" w:cs="Consolas"/>
          <w:color w:val="888888"/>
          <w:sz w:val="19"/>
          <w:szCs w:val="19"/>
          <w:highlight w:val="white"/>
          <w:lang w:val="en-US"/>
        </w:rPr>
        <w:t>(</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CreateOrUpdateViewModels</w:t>
      </w:r>
      <w:proofErr w:type="spellEnd"/>
      <w:r w:rsidRPr="0003519A">
        <w:rPr>
          <w:rFonts w:ascii="Consolas" w:hAnsi="Consolas" w:cs="Consolas"/>
          <w:color w:val="888888"/>
          <w:sz w:val="19"/>
          <w:szCs w:val="19"/>
          <w:highlight w:val="white"/>
          <w:lang w:val="en-US"/>
        </w:rPr>
        <w:t>(</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private</w:t>
      </w:r>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void</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CreateOrUpdateViewModels</w:t>
      </w:r>
      <w:proofErr w:type="spellEnd"/>
      <w:r w:rsidRPr="0003519A">
        <w:rPr>
          <w:rFonts w:ascii="Consolas" w:hAnsi="Consolas" w:cs="Consolas"/>
          <w:color w:val="888888"/>
          <w:sz w:val="19"/>
          <w:szCs w:val="19"/>
          <w:highlight w:val="white"/>
          <w:lang w:val="en-US"/>
        </w:rPr>
        <w:t>(</w:t>
      </w:r>
      <w:proofErr w:type="spellStart"/>
      <w:r w:rsidRPr="0003519A">
        <w:rPr>
          <w:rFonts w:ascii="Consolas" w:hAnsi="Consolas" w:cs="Consolas"/>
          <w:color w:val="2B91AF"/>
          <w:sz w:val="19"/>
          <w:szCs w:val="19"/>
          <w:highlight w:val="white"/>
          <w:lang w:val="en-US"/>
        </w:rPr>
        <w:t>IEnumerable</w:t>
      </w:r>
      <w:proofErr w:type="spellEnd"/>
      <w:r w:rsidRPr="0003519A">
        <w:rPr>
          <w:rFonts w:ascii="Consolas" w:hAnsi="Consolas" w:cs="Consolas"/>
          <w:color w:val="444444"/>
          <w:sz w:val="19"/>
          <w:szCs w:val="19"/>
          <w:highlight w:val="white"/>
          <w:lang w:val="en-US"/>
        </w:rPr>
        <w:t>&lt;</w:t>
      </w:r>
      <w:r w:rsidRPr="0003519A">
        <w:rPr>
          <w:rFonts w:ascii="Consolas" w:hAnsi="Consolas" w:cs="Consolas"/>
          <w:color w:val="2B91AF"/>
          <w:sz w:val="19"/>
          <w:szCs w:val="19"/>
          <w:highlight w:val="white"/>
          <w:lang w:val="en-US"/>
        </w:rPr>
        <w:t>Customer</w:t>
      </w:r>
      <w:r w:rsidRPr="0003519A">
        <w:rPr>
          <w:rFonts w:ascii="Consolas" w:hAnsi="Consolas" w:cs="Consolas"/>
          <w:color w:val="444444"/>
          <w:sz w:val="19"/>
          <w:szCs w:val="19"/>
          <w:highlight w:val="white"/>
          <w:lang w:val="en-US"/>
        </w:rPr>
        <w:t>&gt;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foreach</w:t>
      </w:r>
      <w:proofErr w:type="spellEnd"/>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006699"/>
          <w:sz w:val="19"/>
          <w:szCs w:val="19"/>
          <w:highlight w:val="white"/>
          <w:lang w:val="en-US"/>
        </w:rPr>
        <w:t>var</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in</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customers</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string</w:t>
      </w:r>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customer.CustomerId</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var</w:t>
      </w:r>
      <w:proofErr w:type="spellEnd"/>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from</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in</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006699"/>
          <w:sz w:val="19"/>
          <w:szCs w:val="19"/>
          <w:highlight w:val="white"/>
          <w:lang w:val="en-US"/>
        </w:rPr>
        <w:t>this</w:t>
      </w:r>
      <w:r w:rsidRPr="0003519A">
        <w:rPr>
          <w:rFonts w:ascii="Consolas" w:hAnsi="Consolas" w:cs="Consolas"/>
          <w:color w:val="444444"/>
          <w:sz w:val="19"/>
          <w:szCs w:val="19"/>
          <w:highlight w:val="white"/>
          <w:lang w:val="en-US"/>
        </w:rPr>
        <w:t>.Customers</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where</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customerId</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select</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vm</w:t>
      </w:r>
      <w:proofErr w:type="spellEnd"/>
      <w:r w:rsidRPr="0003519A">
        <w:rPr>
          <w:rFonts w:ascii="Consolas" w:hAnsi="Consolas" w:cs="Consolas"/>
          <w:color w:val="888888"/>
          <w:sz w:val="19"/>
          <w:szCs w:val="19"/>
          <w:highlight w:val="white"/>
          <w:lang w:val="en-US"/>
        </w:rPr>
        <w:t>)</w:t>
      </w:r>
      <w:r w:rsidRPr="0003519A">
        <w:rPr>
          <w:rFonts w:ascii="Consolas" w:hAnsi="Consolas" w:cs="Consolas"/>
          <w:color w:val="444444"/>
          <w:sz w:val="19"/>
          <w:szCs w:val="19"/>
          <w:highlight w:val="white"/>
          <w:lang w:val="en-US"/>
        </w:rPr>
        <w:t>.</w:t>
      </w:r>
      <w:proofErr w:type="spellStart"/>
      <w:r w:rsidRPr="0003519A">
        <w:rPr>
          <w:rFonts w:ascii="Consolas" w:hAnsi="Consolas" w:cs="Consolas"/>
          <w:color w:val="444444"/>
          <w:sz w:val="19"/>
          <w:szCs w:val="19"/>
          <w:highlight w:val="white"/>
          <w:lang w:val="en-US"/>
        </w:rPr>
        <w:t>FirstOrDefault</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if</w:t>
      </w:r>
      <w:proofErr w:type="gramEnd"/>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null</w:t>
      </w:r>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444444"/>
          <w:sz w:val="19"/>
          <w:szCs w:val="19"/>
          <w:highlight w:val="white"/>
          <w:lang w:val="en-US"/>
        </w:rPr>
        <w:t>viewModel</w:t>
      </w:r>
      <w:proofErr w:type="spellEnd"/>
      <w:proofErr w:type="gramEnd"/>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006699"/>
          <w:sz w:val="19"/>
          <w:szCs w:val="19"/>
          <w:highlight w:val="white"/>
          <w:lang w:val="en-US"/>
        </w:rPr>
        <w:t>new</w:t>
      </w:r>
      <w:r w:rsidRPr="0003519A">
        <w:rPr>
          <w:rFonts w:ascii="Consolas" w:hAnsi="Consolas" w:cs="Consolas"/>
          <w:color w:val="888888"/>
          <w:sz w:val="19"/>
          <w:szCs w:val="19"/>
          <w:highlight w:val="white"/>
          <w:lang w:val="en-US"/>
        </w:rPr>
        <w:t xml:space="preserve"> </w:t>
      </w:r>
      <w:proofErr w:type="spellStart"/>
      <w:r w:rsidRPr="0003519A">
        <w:rPr>
          <w:rFonts w:ascii="Consolas" w:hAnsi="Consolas" w:cs="Consolas"/>
          <w:color w:val="2B91AF"/>
          <w:sz w:val="19"/>
          <w:szCs w:val="19"/>
          <w:highlight w:val="white"/>
          <w:lang w:val="en-US"/>
        </w:rPr>
        <w:t>CustomerViewModel</w:t>
      </w:r>
      <w:proofErr w:type="spellEnd"/>
      <w:r w:rsidRPr="0003519A">
        <w:rPr>
          <w:rFonts w:ascii="Consolas" w:hAnsi="Consolas" w:cs="Consolas"/>
          <w:color w:val="888888"/>
          <w:sz w:val="19"/>
          <w:szCs w:val="19"/>
          <w:highlight w:val="white"/>
          <w:lang w:val="en-US"/>
        </w:rPr>
        <w:t xml:space="preserve">() {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w:t>
      </w:r>
      <w:r w:rsidRPr="0003519A">
        <w:rPr>
          <w:rFonts w:ascii="Consolas" w:hAnsi="Consolas" w:cs="Consolas"/>
          <w:color w:val="888888"/>
          <w:sz w:val="19"/>
          <w:szCs w:val="19"/>
          <w:highlight w:val="white"/>
          <w:lang w:val="en-US"/>
        </w:rPr>
        <w:t xml:space="preserve"> </w:t>
      </w:r>
      <w:r w:rsidRPr="0003519A">
        <w:rPr>
          <w:rFonts w:ascii="Consolas" w:hAnsi="Consolas" w:cs="Consolas"/>
          <w:color w:val="444444"/>
          <w:sz w:val="19"/>
          <w:szCs w:val="19"/>
          <w:highlight w:val="white"/>
          <w:lang w:val="en-US"/>
        </w:rPr>
        <w:t>customer</w:t>
      </w: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spellStart"/>
      <w:proofErr w:type="gramStart"/>
      <w:r w:rsidRPr="0003519A">
        <w:rPr>
          <w:rFonts w:ascii="Consolas" w:hAnsi="Consolas" w:cs="Consolas"/>
          <w:color w:val="006699"/>
          <w:sz w:val="19"/>
          <w:szCs w:val="19"/>
          <w:highlight w:val="white"/>
          <w:lang w:val="en-US"/>
        </w:rPr>
        <w:t>this</w:t>
      </w:r>
      <w:r w:rsidRPr="0003519A">
        <w:rPr>
          <w:rFonts w:ascii="Consolas" w:hAnsi="Consolas" w:cs="Consolas"/>
          <w:color w:val="444444"/>
          <w:sz w:val="19"/>
          <w:szCs w:val="19"/>
          <w:highlight w:val="white"/>
          <w:lang w:val="en-US"/>
        </w:rPr>
        <w:t>.Customers.Add</w:t>
      </w:r>
      <w:proofErr w:type="spellEnd"/>
      <w:r w:rsidRPr="0003519A">
        <w:rPr>
          <w:rFonts w:ascii="Consolas" w:hAnsi="Consolas" w:cs="Consolas"/>
          <w:color w:val="888888"/>
          <w:sz w:val="19"/>
          <w:szCs w:val="19"/>
          <w:highlight w:val="white"/>
          <w:lang w:val="en-US"/>
        </w:rPr>
        <w:t>(</w:t>
      </w:r>
      <w:proofErr w:type="spellStart"/>
      <w:proofErr w:type="gramEnd"/>
      <w:r w:rsidRPr="0003519A">
        <w:rPr>
          <w:rFonts w:ascii="Consolas" w:hAnsi="Consolas" w:cs="Consolas"/>
          <w:color w:val="444444"/>
          <w:sz w:val="19"/>
          <w:szCs w:val="19"/>
          <w:highlight w:val="white"/>
          <w:lang w:val="en-US"/>
        </w:rPr>
        <w:t>viewModel</w:t>
      </w:r>
      <w:proofErr w:type="spellEnd"/>
      <w:r w:rsidRPr="0003519A">
        <w:rPr>
          <w:rFonts w:ascii="Consolas" w:hAnsi="Consolas" w:cs="Consolas"/>
          <w:color w:val="888888"/>
          <w:sz w:val="19"/>
          <w:szCs w:val="19"/>
          <w:highlight w:val="white"/>
          <w:lang w:val="en-US"/>
        </w:rPr>
        <w:t>);</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t xml:space="preserve">                </w:t>
      </w:r>
      <w:proofErr w:type="gramStart"/>
      <w:r w:rsidRPr="0003519A">
        <w:rPr>
          <w:rFonts w:ascii="Consolas" w:hAnsi="Consolas" w:cs="Consolas"/>
          <w:color w:val="006699"/>
          <w:sz w:val="19"/>
          <w:szCs w:val="19"/>
          <w:highlight w:val="white"/>
          <w:lang w:val="en-US"/>
        </w:rPr>
        <w:t>else</w:t>
      </w:r>
      <w:proofErr w:type="gramEnd"/>
    </w:p>
    <w:p w:rsidR="0003519A" w:rsidRPr="0003519A" w:rsidRDefault="0003519A" w:rsidP="0003519A">
      <w:pPr>
        <w:autoSpaceDE w:val="0"/>
        <w:autoSpaceDN w:val="0"/>
        <w:adjustRightInd w:val="0"/>
        <w:spacing w:after="0" w:line="240" w:lineRule="auto"/>
        <w:rPr>
          <w:rFonts w:ascii="Consolas" w:hAnsi="Consolas" w:cs="Consolas"/>
          <w:color w:val="888888"/>
          <w:sz w:val="19"/>
          <w:szCs w:val="19"/>
          <w:highlight w:val="white"/>
          <w:lang w:val="en-US"/>
        </w:rPr>
      </w:pPr>
      <w:r w:rsidRPr="0003519A">
        <w:rPr>
          <w:rFonts w:ascii="Consolas" w:hAnsi="Consolas" w:cs="Consolas"/>
          <w:color w:val="888888"/>
          <w:sz w:val="19"/>
          <w:szCs w:val="19"/>
          <w:highlight w:val="white"/>
          <w:lang w:val="en-US"/>
        </w:rPr>
        <w:lastRenderedPageBreak/>
        <w:t xml:space="preserve">                {</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sidRPr="0003519A">
        <w:rPr>
          <w:rFonts w:ascii="Consolas" w:hAnsi="Consolas" w:cs="Consolas"/>
          <w:color w:val="888888"/>
          <w:sz w:val="19"/>
          <w:szCs w:val="19"/>
          <w:highlight w:val="white"/>
          <w:lang w:val="en-US"/>
        </w:rPr>
        <w:t xml:space="preserve">                    </w:t>
      </w:r>
      <w:proofErr w:type="spellStart"/>
      <w:r>
        <w:rPr>
          <w:rFonts w:ascii="Consolas" w:hAnsi="Consolas" w:cs="Consolas"/>
          <w:color w:val="444444"/>
          <w:sz w:val="19"/>
          <w:szCs w:val="19"/>
          <w:highlight w:val="white"/>
        </w:rPr>
        <w:t>viewModel.Customer</w:t>
      </w:r>
      <w:proofErr w:type="spellEnd"/>
      <w:r>
        <w:rPr>
          <w:rFonts w:ascii="Consolas" w:hAnsi="Consolas" w:cs="Consolas"/>
          <w:color w:val="888888"/>
          <w:sz w:val="19"/>
          <w:szCs w:val="19"/>
          <w:highlight w:val="white"/>
        </w:rPr>
        <w:t xml:space="preserve"> </w:t>
      </w:r>
      <w:r>
        <w:rPr>
          <w:rFonts w:ascii="Consolas" w:hAnsi="Consolas" w:cs="Consolas"/>
          <w:color w:val="444444"/>
          <w:sz w:val="19"/>
          <w:szCs w:val="19"/>
          <w:highlight w:val="white"/>
        </w:rPr>
        <w:t>=</w:t>
      </w:r>
      <w:r>
        <w:rPr>
          <w:rFonts w:ascii="Consolas" w:hAnsi="Consolas" w:cs="Consolas"/>
          <w:color w:val="888888"/>
          <w:sz w:val="19"/>
          <w:szCs w:val="19"/>
          <w:highlight w:val="white"/>
        </w:rPr>
        <w:t xml:space="preserve"> </w:t>
      </w:r>
      <w:proofErr w:type="spellStart"/>
      <w:r>
        <w:rPr>
          <w:rFonts w:ascii="Consolas" w:hAnsi="Consolas" w:cs="Consolas"/>
          <w:color w:val="444444"/>
          <w:sz w:val="19"/>
          <w:szCs w:val="19"/>
          <w:highlight w:val="white"/>
        </w:rPr>
        <w:t>customer</w:t>
      </w:r>
      <w:proofErr w:type="spellEnd"/>
      <w:r>
        <w:rPr>
          <w:rFonts w:ascii="Consolas" w:hAnsi="Consolas" w:cs="Consolas"/>
          <w:color w:val="888888"/>
          <w:sz w:val="19"/>
          <w:szCs w:val="19"/>
          <w:highlight w:val="white"/>
        </w:rPr>
        <w:t>;</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w:t>
      </w:r>
    </w:p>
    <w:p w:rsidR="0003519A" w:rsidRDefault="0003519A" w:rsidP="0003519A">
      <w:pPr>
        <w:autoSpaceDE w:val="0"/>
        <w:autoSpaceDN w:val="0"/>
        <w:adjustRightInd w:val="0"/>
        <w:spacing w:after="0" w:line="240" w:lineRule="auto"/>
        <w:rPr>
          <w:rFonts w:ascii="Consolas" w:hAnsi="Consolas" w:cs="Consolas"/>
          <w:color w:val="888888"/>
          <w:sz w:val="19"/>
          <w:szCs w:val="19"/>
          <w:highlight w:val="white"/>
        </w:rPr>
      </w:pPr>
      <w:r>
        <w:rPr>
          <w:rFonts w:ascii="Consolas" w:hAnsi="Consolas" w:cs="Consolas"/>
          <w:color w:val="888888"/>
          <w:sz w:val="19"/>
          <w:szCs w:val="19"/>
          <w:highlight w:val="white"/>
        </w:rPr>
        <w:t xml:space="preserve">            }</w:t>
      </w:r>
    </w:p>
    <w:p w:rsidR="0003519A" w:rsidRDefault="0003519A" w:rsidP="0003519A">
      <w:pPr>
        <w:rPr>
          <w:rFonts w:ascii="Consolas" w:hAnsi="Consolas" w:cs="Consolas"/>
          <w:color w:val="888888"/>
          <w:sz w:val="19"/>
          <w:szCs w:val="19"/>
        </w:rPr>
      </w:pPr>
      <w:r>
        <w:rPr>
          <w:rFonts w:ascii="Consolas" w:hAnsi="Consolas" w:cs="Consolas"/>
          <w:color w:val="888888"/>
          <w:sz w:val="19"/>
          <w:szCs w:val="19"/>
          <w:highlight w:val="white"/>
        </w:rPr>
        <w:t xml:space="preserve">        }</w:t>
      </w:r>
    </w:p>
    <w:p w:rsidR="0003519A" w:rsidRDefault="0003519A" w:rsidP="0003519A">
      <w:r>
        <w:t xml:space="preserve">In Listing 3 </w:t>
      </w:r>
      <w:r w:rsidR="001B4B28">
        <w:t>ist</w:t>
      </w:r>
      <w:r>
        <w:t xml:space="preserve"> auch</w:t>
      </w:r>
      <w:r w:rsidR="001B4B28">
        <w:t xml:space="preserve"> zu</w:t>
      </w:r>
      <w:r>
        <w:t xml:space="preserve"> sehen, dass der Zugriff auf den </w:t>
      </w:r>
      <w:proofErr w:type="spellStart"/>
      <w:r>
        <w:t>WebService</w:t>
      </w:r>
      <w:proofErr w:type="spellEnd"/>
      <w:r>
        <w:t xml:space="preserve"> nur für den Fall durchgeführt wird, in dem auch eine Verbindung zum Internet und damit natürlich auch dem </w:t>
      </w:r>
      <w:proofErr w:type="spellStart"/>
      <w:r>
        <w:t>WebService</w:t>
      </w:r>
      <w:proofErr w:type="spellEnd"/>
      <w:r>
        <w:t xml:space="preserve"> besteht.</w:t>
      </w:r>
    </w:p>
    <w:p w:rsidR="0003519A" w:rsidRDefault="0003519A" w:rsidP="0003519A">
      <w:r>
        <w:t xml:space="preserve">Um das feststellen zu können, stellt die </w:t>
      </w:r>
      <w:proofErr w:type="spellStart"/>
      <w:r>
        <w:t>WinRT</w:t>
      </w:r>
      <w:proofErr w:type="spellEnd"/>
      <w:r>
        <w:t xml:space="preserve"> </w:t>
      </w:r>
      <w:proofErr w:type="spellStart"/>
      <w:r>
        <w:t>Api</w:t>
      </w:r>
      <w:proofErr w:type="spellEnd"/>
      <w:r>
        <w:t xml:space="preserve"> über die Klasse </w:t>
      </w:r>
      <w:proofErr w:type="spellStart"/>
      <w:r>
        <w:t>NetworkInformation</w:t>
      </w:r>
      <w:proofErr w:type="spellEnd"/>
      <w:r>
        <w:t xml:space="preserve"> die Methode </w:t>
      </w:r>
      <w:proofErr w:type="spellStart"/>
      <w:r>
        <w:t>GetInternetConnectionProfile</w:t>
      </w:r>
      <w:proofErr w:type="spellEnd"/>
      <w:r>
        <w:t xml:space="preserve"> zur Verfügung. Im Online Zustand gibt diese Methode ein entsprechendes </w:t>
      </w:r>
      <w:r w:rsidR="001C049D">
        <w:t>Connection-</w:t>
      </w:r>
      <w:r>
        <w:t>Objekt zurück</w:t>
      </w:r>
      <w:r w:rsidR="001C049D">
        <w:t xml:space="preserve">. Über dieses Profil kann dann über </w:t>
      </w:r>
      <w:proofErr w:type="spellStart"/>
      <w:r w:rsidR="001C049D">
        <w:t>GetNetworkConnectionLevel</w:t>
      </w:r>
      <w:proofErr w:type="spellEnd"/>
      <w:r w:rsidR="001C049D">
        <w:t xml:space="preserve"> abgefragt werden, ob aktuell eine Verbindung zum Internet besteht.</w:t>
      </w:r>
    </w:p>
    <w:p w:rsidR="001C049D" w:rsidRDefault="001C049D" w:rsidP="0003519A">
      <w:r>
        <w:t xml:space="preserve">In Listing </w:t>
      </w:r>
      <w:r w:rsidR="00B80AC6">
        <w:t>5</w:t>
      </w:r>
      <w:r>
        <w:t xml:space="preserve"> wird die entsprechende Implementierung von </w:t>
      </w:r>
      <w:proofErr w:type="spellStart"/>
      <w:r>
        <w:t>NetworkStatus.IsOnline</w:t>
      </w:r>
      <w:proofErr w:type="spellEnd"/>
      <w:r>
        <w:t xml:space="preserve"> gezeigt.</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D12E08">
        <w:rPr>
          <w:rFonts w:ascii="Consolas" w:hAnsi="Consolas" w:cs="Consolas"/>
          <w:color w:val="888888"/>
          <w:sz w:val="19"/>
          <w:szCs w:val="19"/>
          <w:highlight w:val="white"/>
        </w:rPr>
        <w:t xml:space="preserve">        </w:t>
      </w:r>
      <w:proofErr w:type="gramStart"/>
      <w:r w:rsidRPr="001C049D">
        <w:rPr>
          <w:rFonts w:ascii="Consolas" w:hAnsi="Consolas" w:cs="Consolas"/>
          <w:color w:val="006699"/>
          <w:sz w:val="19"/>
          <w:szCs w:val="19"/>
          <w:highlight w:val="white"/>
          <w:lang w:val="en-US"/>
        </w:rPr>
        <w:t>public</w:t>
      </w:r>
      <w:proofErr w:type="gram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006699"/>
          <w:sz w:val="19"/>
          <w:szCs w:val="19"/>
          <w:highlight w:val="white"/>
          <w:lang w:val="en-US"/>
        </w:rPr>
        <w:t>bool</w:t>
      </w:r>
      <w:proofErr w:type="spell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444444"/>
          <w:sz w:val="19"/>
          <w:szCs w:val="19"/>
          <w:highlight w:val="white"/>
          <w:lang w:val="en-US"/>
        </w:rPr>
        <w:t>IsOnline</w:t>
      </w:r>
      <w:proofErr w:type="spellEnd"/>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006699"/>
          <w:sz w:val="19"/>
          <w:szCs w:val="19"/>
          <w:highlight w:val="white"/>
          <w:lang w:val="en-US"/>
        </w:rPr>
        <w:t>get</w:t>
      </w:r>
      <w:proofErr w:type="gramEnd"/>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006699"/>
          <w:sz w:val="19"/>
          <w:szCs w:val="19"/>
          <w:highlight w:val="white"/>
          <w:lang w:val="en-US"/>
        </w:rPr>
        <w:t>return</w:t>
      </w:r>
      <w:proofErr w:type="gramEnd"/>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2B91AF"/>
          <w:sz w:val="19"/>
          <w:szCs w:val="19"/>
          <w:highlight w:val="white"/>
          <w:lang w:val="en-US"/>
        </w:rPr>
        <w:t>NetworkInformation</w:t>
      </w:r>
      <w:r w:rsidRPr="001C049D">
        <w:rPr>
          <w:rFonts w:ascii="Consolas" w:hAnsi="Consolas" w:cs="Consolas"/>
          <w:color w:val="444444"/>
          <w:sz w:val="19"/>
          <w:szCs w:val="19"/>
          <w:highlight w:val="white"/>
          <w:lang w:val="en-US"/>
        </w:rPr>
        <w:t>.GetInternetConnectionProfile</w:t>
      </w:r>
      <w:proofErr w:type="spellEnd"/>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w:t>
      </w:r>
      <w:r w:rsidRPr="001C049D">
        <w:rPr>
          <w:rFonts w:ascii="Consolas" w:hAnsi="Consolas" w:cs="Consolas"/>
          <w:color w:val="888888"/>
          <w:sz w:val="19"/>
          <w:szCs w:val="19"/>
          <w:highlight w:val="white"/>
          <w:lang w:val="en-US"/>
        </w:rPr>
        <w:t xml:space="preserve"> </w:t>
      </w:r>
      <w:r w:rsidRPr="001C049D">
        <w:rPr>
          <w:rFonts w:ascii="Consolas" w:hAnsi="Consolas" w:cs="Consolas"/>
          <w:color w:val="006699"/>
          <w:sz w:val="19"/>
          <w:szCs w:val="19"/>
          <w:highlight w:val="white"/>
          <w:lang w:val="en-US"/>
        </w:rPr>
        <w:t>null</w:t>
      </w:r>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&amp;&amp;</w:t>
      </w:r>
    </w:p>
    <w:p w:rsidR="001C049D" w:rsidRPr="001C049D" w:rsidRDefault="001C049D" w:rsidP="001C049D">
      <w:pPr>
        <w:autoSpaceDE w:val="0"/>
        <w:autoSpaceDN w:val="0"/>
        <w:adjustRightInd w:val="0"/>
        <w:spacing w:after="0" w:line="240" w:lineRule="auto"/>
        <w:rPr>
          <w:rFonts w:ascii="Consolas" w:hAnsi="Consolas" w:cs="Consolas"/>
          <w:color w:val="888888"/>
          <w:sz w:val="19"/>
          <w:szCs w:val="19"/>
          <w:highlight w:val="white"/>
          <w:lang w:val="en-US"/>
        </w:rPr>
      </w:pPr>
      <w:r w:rsidRPr="001C049D">
        <w:rPr>
          <w:rFonts w:ascii="Consolas" w:hAnsi="Consolas" w:cs="Consolas"/>
          <w:color w:val="888888"/>
          <w:sz w:val="19"/>
          <w:szCs w:val="19"/>
          <w:highlight w:val="white"/>
          <w:lang w:val="en-US"/>
        </w:rPr>
        <w:t xml:space="preserve">                        </w:t>
      </w:r>
      <w:proofErr w:type="gramStart"/>
      <w:r w:rsidRPr="001C049D">
        <w:rPr>
          <w:rFonts w:ascii="Consolas" w:hAnsi="Consolas" w:cs="Consolas"/>
          <w:color w:val="2B91AF"/>
          <w:sz w:val="19"/>
          <w:szCs w:val="19"/>
          <w:highlight w:val="white"/>
          <w:lang w:val="en-US"/>
        </w:rPr>
        <w:t>NetworkInformation</w:t>
      </w:r>
      <w:r w:rsidRPr="001C049D">
        <w:rPr>
          <w:rFonts w:ascii="Consolas" w:hAnsi="Consolas" w:cs="Consolas"/>
          <w:color w:val="444444"/>
          <w:sz w:val="19"/>
          <w:szCs w:val="19"/>
          <w:highlight w:val="white"/>
          <w:lang w:val="en-US"/>
        </w:rPr>
        <w:t>.GetInternetConnectionProfile</w:t>
      </w:r>
      <w:r w:rsidRPr="001C049D">
        <w:rPr>
          <w:rFonts w:ascii="Consolas" w:hAnsi="Consolas" w:cs="Consolas"/>
          <w:color w:val="888888"/>
          <w:sz w:val="19"/>
          <w:szCs w:val="19"/>
          <w:highlight w:val="white"/>
          <w:lang w:val="en-US"/>
        </w:rPr>
        <w:t>(</w:t>
      </w:r>
      <w:proofErr w:type="gramEnd"/>
      <w:r w:rsidRPr="001C049D">
        <w:rPr>
          <w:rFonts w:ascii="Consolas" w:hAnsi="Consolas" w:cs="Consolas"/>
          <w:color w:val="888888"/>
          <w:sz w:val="19"/>
          <w:szCs w:val="19"/>
          <w:highlight w:val="white"/>
          <w:lang w:val="en-US"/>
        </w:rPr>
        <w:t>)</w:t>
      </w:r>
      <w:r w:rsidRPr="001C049D">
        <w:rPr>
          <w:rFonts w:ascii="Consolas" w:hAnsi="Consolas" w:cs="Consolas"/>
          <w:color w:val="444444"/>
          <w:sz w:val="19"/>
          <w:szCs w:val="19"/>
          <w:highlight w:val="white"/>
          <w:lang w:val="en-US"/>
        </w:rPr>
        <w:t>.GetNetworkConnectivityLevel</w:t>
      </w:r>
      <w:r w:rsidRPr="001C049D">
        <w:rPr>
          <w:rFonts w:ascii="Consolas" w:hAnsi="Consolas" w:cs="Consolas"/>
          <w:color w:val="888888"/>
          <w:sz w:val="19"/>
          <w:szCs w:val="19"/>
          <w:highlight w:val="white"/>
          <w:lang w:val="en-US"/>
        </w:rPr>
        <w:t xml:space="preserve">() </w:t>
      </w:r>
      <w:r w:rsidRPr="001C049D">
        <w:rPr>
          <w:rFonts w:ascii="Consolas" w:hAnsi="Consolas" w:cs="Consolas"/>
          <w:color w:val="444444"/>
          <w:sz w:val="19"/>
          <w:szCs w:val="19"/>
          <w:highlight w:val="white"/>
          <w:lang w:val="en-US"/>
        </w:rPr>
        <w:t>==</w:t>
      </w:r>
      <w:r w:rsidRPr="001C049D">
        <w:rPr>
          <w:rFonts w:ascii="Consolas" w:hAnsi="Consolas" w:cs="Consolas"/>
          <w:color w:val="888888"/>
          <w:sz w:val="19"/>
          <w:szCs w:val="19"/>
          <w:highlight w:val="white"/>
          <w:lang w:val="en-US"/>
        </w:rPr>
        <w:t xml:space="preserve"> </w:t>
      </w:r>
      <w:proofErr w:type="spellStart"/>
      <w:r w:rsidRPr="001C049D">
        <w:rPr>
          <w:rFonts w:ascii="Consolas" w:hAnsi="Consolas" w:cs="Consolas"/>
          <w:color w:val="2B91AF"/>
          <w:sz w:val="19"/>
          <w:szCs w:val="19"/>
          <w:highlight w:val="white"/>
          <w:lang w:val="en-US"/>
        </w:rPr>
        <w:t>NetworkConnectivityLevel</w:t>
      </w:r>
      <w:r w:rsidRPr="001C049D">
        <w:rPr>
          <w:rFonts w:ascii="Consolas" w:hAnsi="Consolas" w:cs="Consolas"/>
          <w:color w:val="444444"/>
          <w:sz w:val="19"/>
          <w:szCs w:val="19"/>
          <w:highlight w:val="white"/>
          <w:lang w:val="en-US"/>
        </w:rPr>
        <w:t>.InternetAccess</w:t>
      </w:r>
      <w:proofErr w:type="spellEnd"/>
      <w:r w:rsidRPr="001C049D">
        <w:rPr>
          <w:rFonts w:ascii="Consolas" w:hAnsi="Consolas" w:cs="Consolas"/>
          <w:color w:val="888888"/>
          <w:sz w:val="19"/>
          <w:szCs w:val="19"/>
          <w:highlight w:val="white"/>
          <w:lang w:val="en-US"/>
        </w:rPr>
        <w:t>);</w:t>
      </w:r>
    </w:p>
    <w:p w:rsidR="001C049D" w:rsidRDefault="001C049D" w:rsidP="001C049D">
      <w:pPr>
        <w:autoSpaceDE w:val="0"/>
        <w:autoSpaceDN w:val="0"/>
        <w:adjustRightInd w:val="0"/>
        <w:spacing w:after="0" w:line="240" w:lineRule="auto"/>
        <w:rPr>
          <w:rFonts w:ascii="Consolas" w:hAnsi="Consolas" w:cs="Consolas"/>
          <w:color w:val="888888"/>
          <w:sz w:val="19"/>
          <w:szCs w:val="19"/>
          <w:highlight w:val="white"/>
        </w:rPr>
      </w:pPr>
      <w:r w:rsidRPr="001C049D">
        <w:rPr>
          <w:rFonts w:ascii="Consolas" w:hAnsi="Consolas" w:cs="Consolas"/>
          <w:color w:val="888888"/>
          <w:sz w:val="19"/>
          <w:szCs w:val="19"/>
          <w:highlight w:val="white"/>
          <w:lang w:val="en-US"/>
        </w:rPr>
        <w:t xml:space="preserve">            </w:t>
      </w:r>
      <w:r>
        <w:rPr>
          <w:rFonts w:ascii="Consolas" w:hAnsi="Consolas" w:cs="Consolas"/>
          <w:color w:val="888888"/>
          <w:sz w:val="19"/>
          <w:szCs w:val="19"/>
          <w:highlight w:val="white"/>
        </w:rPr>
        <w:t>}</w:t>
      </w:r>
    </w:p>
    <w:p w:rsidR="001C049D" w:rsidRDefault="001C049D" w:rsidP="001C049D">
      <w:pPr>
        <w:rPr>
          <w:rFonts w:ascii="Consolas" w:hAnsi="Consolas" w:cs="Consolas"/>
          <w:color w:val="888888"/>
          <w:sz w:val="19"/>
          <w:szCs w:val="19"/>
        </w:rPr>
      </w:pPr>
      <w:r>
        <w:rPr>
          <w:rFonts w:ascii="Consolas" w:hAnsi="Consolas" w:cs="Consolas"/>
          <w:color w:val="888888"/>
          <w:sz w:val="19"/>
          <w:szCs w:val="19"/>
          <w:highlight w:val="white"/>
        </w:rPr>
        <w:t xml:space="preserve">        }</w:t>
      </w:r>
    </w:p>
    <w:p w:rsidR="001C049D" w:rsidRDefault="001C049D" w:rsidP="001C049D">
      <w:r>
        <w:t xml:space="preserve">Über die aktuelle Geschwindigkeit und Qualität der Internetverbindung und ob der </w:t>
      </w:r>
      <w:proofErr w:type="spellStart"/>
      <w:r>
        <w:t>WebService</w:t>
      </w:r>
      <w:proofErr w:type="spellEnd"/>
      <w:r>
        <w:t xml:space="preserve"> selbst gerade online ist, kann die </w:t>
      </w:r>
      <w:proofErr w:type="spellStart"/>
      <w:r>
        <w:t>NetworkInformation</w:t>
      </w:r>
      <w:proofErr w:type="spellEnd"/>
      <w:r>
        <w:t xml:space="preserve"> Klasse natürlich keine Auskunft geben. Dieser Zustand muss separat behandelt werden.</w:t>
      </w:r>
    </w:p>
    <w:p w:rsidR="001C049D" w:rsidRDefault="001C049D" w:rsidP="001C049D">
      <w:r>
        <w:t xml:space="preserve">Da die </w:t>
      </w:r>
      <w:proofErr w:type="spellStart"/>
      <w:r>
        <w:t>NetworkInformation</w:t>
      </w:r>
      <w:proofErr w:type="spellEnd"/>
      <w:r>
        <w:t xml:space="preserve"> Klasse über das Ereignis </w:t>
      </w:r>
      <w:proofErr w:type="spellStart"/>
      <w:r>
        <w:t>NetworkStatusChanged</w:t>
      </w:r>
      <w:proofErr w:type="spellEnd"/>
      <w:r>
        <w:t xml:space="preserve"> relativ zeitnah mitteilt, sobald sich der Status geändert hat, kann darüber dem Benutzer wie in Abbildung 5 zu sehen ist, visuell angezeigt werden, ob gerade eine Internetverbindung besteht.</w:t>
      </w:r>
    </w:p>
    <w:p w:rsidR="001C049D" w:rsidRDefault="001C049D" w:rsidP="001C049D">
      <w:r>
        <w:rPr>
          <w:noProof/>
          <w:lang w:eastAsia="de-DE"/>
        </w:rPr>
        <w:drawing>
          <wp:inline distT="0" distB="0" distL="0" distR="0">
            <wp:extent cx="5760720" cy="3221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Offline.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221355"/>
                    </a:xfrm>
                    <a:prstGeom prst="rect">
                      <a:avLst/>
                    </a:prstGeom>
                  </pic:spPr>
                </pic:pic>
              </a:graphicData>
            </a:graphic>
          </wp:inline>
        </w:drawing>
      </w:r>
    </w:p>
    <w:p w:rsidR="00E23361" w:rsidRDefault="00695CE2" w:rsidP="00695CE2">
      <w:pPr>
        <w:pStyle w:val="Heading1"/>
      </w:pPr>
      <w:r>
        <w:lastRenderedPageBreak/>
        <w:t>Fazit</w:t>
      </w:r>
    </w:p>
    <w:p w:rsidR="00695CE2" w:rsidRDefault="00695CE2" w:rsidP="00695CE2"/>
    <w:p w:rsidR="00E23361" w:rsidRDefault="00DD1431" w:rsidP="00B367CD">
      <w:r>
        <w:t>Windows 8 ist darauf getrimmt</w:t>
      </w:r>
      <w:r w:rsidR="00FA338D">
        <w:t>,</w:t>
      </w:r>
      <w:r>
        <w:t xml:space="preserve"> auf mob</w:t>
      </w:r>
      <w:r w:rsidR="00FA338D">
        <w:t>ilen Geräten wie</w:t>
      </w:r>
      <w:r>
        <w:t xml:space="preserve"> </w:t>
      </w:r>
      <w:proofErr w:type="spellStart"/>
      <w:r>
        <w:t>Tablets</w:t>
      </w:r>
      <w:proofErr w:type="spellEnd"/>
      <w:r>
        <w:t xml:space="preserve"> oder </w:t>
      </w:r>
      <w:proofErr w:type="spellStart"/>
      <w:r>
        <w:t>Smartphones</w:t>
      </w:r>
      <w:proofErr w:type="spellEnd"/>
      <w:r>
        <w:t xml:space="preserve"> zu laufen. Da</w:t>
      </w:r>
      <w:r w:rsidR="00695CE2">
        <w:t xml:space="preserve"> diese Geräte zwangsläufig nicht immer Online sind, </w:t>
      </w:r>
      <w:r>
        <w:t>benötigen Sie für eine gute App eine</w:t>
      </w:r>
      <w:r w:rsidR="00695CE2">
        <w:t xml:space="preserve"> Strategie, wie </w:t>
      </w:r>
      <w:r>
        <w:t xml:space="preserve">Sie </w:t>
      </w:r>
      <w:r w:rsidR="00695CE2">
        <w:t>mit diesem Offline-Zustand umzugehen</w:t>
      </w:r>
      <w:r w:rsidR="00FA338D">
        <w:t>.</w:t>
      </w:r>
    </w:p>
    <w:p w:rsidR="00606443" w:rsidRDefault="00606443" w:rsidP="00B367CD">
      <w:r>
        <w:t xml:space="preserve">Über die </w:t>
      </w:r>
      <w:del w:id="48" w:author="Baer, Jan" w:date="2012-08-22T15:43:00Z">
        <w:r w:rsidDel="00EF3F11">
          <w:delText xml:space="preserve">Windows </w:delText>
        </w:r>
      </w:del>
      <w:proofErr w:type="spellStart"/>
      <w:ins w:id="49" w:author="Baer, Jan" w:date="2012-08-22T15:43:00Z">
        <w:r w:rsidR="00EF3F11">
          <w:t>Win</w:t>
        </w:r>
        <w:r w:rsidR="00EF3F11">
          <w:t>RT</w:t>
        </w:r>
        <w:proofErr w:type="spellEnd"/>
        <w:r w:rsidR="00EF3F11">
          <w:t xml:space="preserve"> </w:t>
        </w:r>
      </w:ins>
      <w:r>
        <w:t xml:space="preserve">8 API ist es dabei möglich, Daten in lokalen oder Roaming Ordnern zu speichern und dem Benutzer für einen späteren Offlinezugriff zur Verfügung zu stellen. Im Sinne des </w:t>
      </w:r>
      <w:proofErr w:type="spellStart"/>
      <w:r>
        <w:t>Offline</w:t>
      </w:r>
      <w:r w:rsidR="00FA338D">
        <w:t>F</w:t>
      </w:r>
      <w:r>
        <w:t>irst</w:t>
      </w:r>
      <w:proofErr w:type="spellEnd"/>
      <w:r>
        <w:t xml:space="preserve"> Ansatzes werden die lokal gespeicherten Daten nicht nur für den Offline Modus genutzt, sondern auch um </w:t>
      </w:r>
      <w:r w:rsidR="00FA338D">
        <w:t xml:space="preserve">Performance zu gewinnen. Während </w:t>
      </w:r>
      <w:r>
        <w:t>de</w:t>
      </w:r>
      <w:r w:rsidR="00FA338D">
        <w:t>r</w:t>
      </w:r>
      <w:r>
        <w:t xml:space="preserve"> Benutzer </w:t>
      </w:r>
      <w:r w:rsidR="00FA338D">
        <w:t>schon die Daten</w:t>
      </w:r>
      <w:r>
        <w:t xml:space="preserve"> aus der letzten Online-Sitzung </w:t>
      </w:r>
      <w:r w:rsidR="00FA338D">
        <w:t>sieht</w:t>
      </w:r>
      <w:r>
        <w:t xml:space="preserve">, </w:t>
      </w:r>
      <w:r w:rsidR="00FA338D">
        <w:t xml:space="preserve">werden </w:t>
      </w:r>
      <w:r>
        <w:t xml:space="preserve">die aktuellsten Daten über eine möglichweise langsame Datenverbindung </w:t>
      </w:r>
      <w:r w:rsidR="00FA338D">
        <w:t xml:space="preserve">im Hintergrund </w:t>
      </w:r>
      <w:r>
        <w:t>abgefragt.</w:t>
      </w:r>
      <w:r w:rsidR="00FA338D">
        <w:t xml:space="preserve"> </w:t>
      </w:r>
      <w:r w:rsidR="00AA0CCF">
        <w:t>Glückwunsch! Der erste Schritt zu einer neuen Top-App ist getan.</w:t>
      </w:r>
    </w:p>
    <w:p w:rsidR="00606443" w:rsidRPr="009D12B9" w:rsidRDefault="00606443" w:rsidP="00B367CD"/>
    <w:p w:rsidR="00EF3F11" w:rsidDel="00EF3F11" w:rsidRDefault="00EF3F11" w:rsidP="00EF3F11">
      <w:pPr>
        <w:rPr>
          <w:del w:id="50" w:author="Baer, Jan" w:date="2012-08-22T15:42:00Z"/>
        </w:rPr>
      </w:pPr>
      <w:r>
        <w:rPr>
          <w:rStyle w:val="Hyperlink"/>
        </w:rPr>
        <w:t>[</w:t>
      </w:r>
      <w:r>
        <w:rPr>
          <w:rStyle w:val="Hyperlink"/>
        </w:rPr>
        <w:t>1</w:t>
      </w:r>
      <w:r>
        <w:rPr>
          <w:rStyle w:val="Hyperlink"/>
        </w:rPr>
        <w:t xml:space="preserve">] </w:t>
      </w:r>
      <w:hyperlink r:id="rId14" w:history="1">
        <w:r w:rsidRPr="00E95ABA">
          <w:rPr>
            <w:rStyle w:val="Hyperlink"/>
          </w:rPr>
          <w:t>http://msdn.microsoft.com/en-us/library/windows/apps</w:t>
        </w:r>
        <w:r w:rsidRPr="00E95ABA">
          <w:rPr>
            <w:rStyle w:val="Hyperlink"/>
          </w:rPr>
          <w:t>/</w:t>
        </w:r>
        <w:r w:rsidRPr="00E95ABA">
          <w:rPr>
            <w:rStyle w:val="Hyperlink"/>
          </w:rPr>
          <w:t>xaml/hh994640.aspx</w:t>
        </w:r>
      </w:hyperlink>
    </w:p>
    <w:p w:rsidR="00E23361" w:rsidRDefault="00E23361" w:rsidP="00B367CD">
      <w:r>
        <w:t>[</w:t>
      </w:r>
      <w:r w:rsidR="00EF3F11">
        <w:t>2</w:t>
      </w:r>
      <w:r>
        <w:t xml:space="preserve">] </w:t>
      </w:r>
      <w:hyperlink r:id="rId15" w:history="1">
        <w:r w:rsidR="00A30837" w:rsidRPr="00D85C16">
          <w:rPr>
            <w:rStyle w:val="Hyperlink"/>
          </w:rPr>
          <w:t>http://msdn.microsoft.com/en-us/library/windows/apps/hh465</w:t>
        </w:r>
        <w:r w:rsidR="00A30837" w:rsidRPr="00D85C16">
          <w:rPr>
            <w:rStyle w:val="Hyperlink"/>
          </w:rPr>
          <w:t>0</w:t>
        </w:r>
        <w:r w:rsidR="00A30837" w:rsidRPr="00D85C16">
          <w:rPr>
            <w:rStyle w:val="Hyperlink"/>
          </w:rPr>
          <w:t>88.aspx</w:t>
        </w:r>
      </w:hyperlink>
    </w:p>
    <w:p w:rsidR="00A30837" w:rsidRDefault="00A30837" w:rsidP="00B367CD">
      <w:r>
        <w:t>[</w:t>
      </w:r>
      <w:r w:rsidR="00EF3F11">
        <w:t>3</w:t>
      </w:r>
      <w:r>
        <w:t xml:space="preserve">] </w:t>
      </w:r>
      <w:hyperlink r:id="rId16" w:history="1">
        <w:r w:rsidR="00D17742" w:rsidRPr="00D85C16">
          <w:rPr>
            <w:rStyle w:val="Hyperlink"/>
          </w:rPr>
          <w:t>http://msdn.microsoft.com/en-us/li</w:t>
        </w:r>
        <w:r w:rsidR="00D17742" w:rsidRPr="00D85C16">
          <w:rPr>
            <w:rStyle w:val="Hyperlink"/>
          </w:rPr>
          <w:t>b</w:t>
        </w:r>
        <w:r w:rsidR="00D17742" w:rsidRPr="00D85C16">
          <w:rPr>
            <w:rStyle w:val="Hyperlink"/>
          </w:rPr>
          <w:t>rary/windows/apps/xaml/br229572.aspx</w:t>
        </w:r>
      </w:hyperlink>
    </w:p>
    <w:p w:rsidR="00D17742" w:rsidRDefault="00D17742" w:rsidP="00B367CD">
      <w:pPr>
        <w:rPr>
          <w:rStyle w:val="Hyperlink"/>
        </w:rPr>
      </w:pPr>
      <w:r>
        <w:t>[</w:t>
      </w:r>
      <w:r w:rsidR="00EF3F11">
        <w:t>4</w:t>
      </w:r>
      <w:r>
        <w:t xml:space="preserve">] </w:t>
      </w:r>
      <w:hyperlink r:id="rId17" w:history="1">
        <w:r>
          <w:rPr>
            <w:rStyle w:val="Hyperlink"/>
          </w:rPr>
          <w:t>http://msdn.microsoft.com/en-us/library/windows/apps/hh465094.aspx</w:t>
        </w:r>
      </w:hyperlink>
    </w:p>
    <w:p w:rsidR="003C6D08" w:rsidRDefault="003C6D08" w:rsidP="00B367CD">
      <w:r>
        <w:t>Jan Baer und Jörg Heinichen sind bei der Zühlke Engineering GmbH als Software-Ingenieure</w:t>
      </w:r>
      <w:r w:rsidR="001957D0">
        <w:t xml:space="preserve"> mit den Schwerpunkten Microsoft-Technologien, Web- und Mobile-Anwendungen tätig. Gerne stehen sie für Fragen unter </w:t>
      </w:r>
      <w:hyperlink r:id="rId18" w:history="1">
        <w:r w:rsidR="001957D0" w:rsidRPr="00E95ABA">
          <w:rPr>
            <w:rStyle w:val="Hyperlink"/>
          </w:rPr>
          <w:t>jan.baer@zuehlke.com</w:t>
        </w:r>
      </w:hyperlink>
      <w:r w:rsidR="001957D0">
        <w:t xml:space="preserve"> und </w:t>
      </w:r>
      <w:hyperlink r:id="rId19" w:history="1">
        <w:r w:rsidR="001957D0" w:rsidRPr="001957D0">
          <w:rPr>
            <w:rStyle w:val="Hyperlink"/>
          </w:rPr>
          <w:t>joerg.heinichen@zuehlke.com</w:t>
        </w:r>
      </w:hyperlink>
      <w:r w:rsidR="001957D0">
        <w:t xml:space="preserve"> zur Verfügung.</w:t>
      </w:r>
    </w:p>
    <w:p w:rsidR="00E23361" w:rsidRDefault="00E23361" w:rsidP="00B367CD"/>
    <w:p w:rsidR="00E23361" w:rsidRDefault="00E23361" w:rsidP="00B367CD"/>
    <w:p w:rsidR="00E23361" w:rsidRDefault="00E23361" w:rsidP="00B367CD"/>
    <w:p w:rsidR="00E23361" w:rsidRDefault="00E23361" w:rsidP="00B367CD"/>
    <w:p w:rsidR="00B367CD" w:rsidRDefault="00B367CD" w:rsidP="00B367CD">
      <w:pPr>
        <w:pStyle w:val="Heading1"/>
      </w:pPr>
    </w:p>
    <w:p w:rsidR="004D1A64" w:rsidRDefault="004D1A64"/>
    <w:sectPr w:rsidR="004D1A64">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einichen, Joerg" w:date="2012-08-22T16:02:00Z" w:initials="jhe">
    <w:p w:rsidR="000D6E89" w:rsidRDefault="000D6E89" w:rsidP="000D6E89">
      <w:pPr>
        <w:pStyle w:val="dotHeadline44"/>
      </w:pPr>
      <w:r>
        <w:rPr>
          <w:rStyle w:val="CommentReference"/>
        </w:rPr>
        <w:annotationRef/>
      </w:r>
      <w:r>
        <w:t>Alternative „Ich bin dann mal off!“</w:t>
      </w:r>
    </w:p>
  </w:comment>
  <w:comment w:id="1" w:author="Heinichen, Joerg" w:date="2012-08-22T16:02:00Z" w:initials="jhe">
    <w:p w:rsidR="004B09AF" w:rsidRDefault="004B09AF">
      <w:pPr>
        <w:pStyle w:val="CommentText"/>
      </w:pPr>
      <w:r>
        <w:rPr>
          <w:rStyle w:val="CommentReference"/>
        </w:rPr>
        <w:annotationRef/>
      </w:r>
      <w:r>
        <w:t>TBD</w:t>
      </w:r>
    </w:p>
  </w:comment>
  <w:comment w:id="3" w:author="Heinichen, Joerg" w:date="2012-08-22T16:02:00Z" w:initials="jhe">
    <w:p w:rsidR="00EF7BA7" w:rsidRDefault="00EF7BA7">
      <w:pPr>
        <w:pStyle w:val="CommentText"/>
      </w:pPr>
      <w:r>
        <w:rPr>
          <w:rStyle w:val="CommentReference"/>
        </w:rPr>
        <w:annotationRef/>
      </w:r>
      <w:r>
        <w:t>TBD: Formulierung.</w:t>
      </w:r>
    </w:p>
  </w:comment>
  <w:comment w:id="4" w:author="Heinichen, Joerg" w:date="2012-08-22T16:02:00Z" w:initials="jhe">
    <w:p w:rsidR="001B4B28" w:rsidRDefault="001B4B28">
      <w:pPr>
        <w:pStyle w:val="CommentText"/>
      </w:pPr>
      <w:r>
        <w:rPr>
          <w:rStyle w:val="CommentReference"/>
        </w:rPr>
        <w:annotationRef/>
      </w:r>
      <w:r>
        <w:t>TBD</w:t>
      </w:r>
    </w:p>
  </w:comment>
  <w:comment w:id="6" w:author="Heinichen, Joerg" w:date="2012-08-22T16:02:00Z" w:initials="jhe">
    <w:p w:rsidR="00140B09" w:rsidRDefault="00140B09">
      <w:pPr>
        <w:pStyle w:val="CommentText"/>
      </w:pPr>
      <w:r>
        <w:rPr>
          <w:rStyle w:val="CommentReference"/>
        </w:rPr>
        <w:annotationRef/>
      </w:r>
      <w:r>
        <w:t xml:space="preserve">TBD: </w:t>
      </w:r>
      <w:proofErr w:type="spellStart"/>
      <w:r>
        <w:t>LocalSettings</w:t>
      </w:r>
      <w:proofErr w:type="spellEnd"/>
      <w:r>
        <w:t xml:space="preserve"> erklären?</w:t>
      </w:r>
    </w:p>
  </w:comment>
  <w:comment w:id="22" w:author="Baer, Jan" w:date="2012-08-22T16:02:00Z" w:initials="BJ">
    <w:p w:rsidR="007B3AC5" w:rsidRDefault="007B3AC5">
      <w:pPr>
        <w:pStyle w:val="CommentText"/>
      </w:pPr>
      <w:r>
        <w:rPr>
          <w:rStyle w:val="CommentReference"/>
        </w:rPr>
        <w:annotationRef/>
      </w:r>
    </w:p>
  </w:comment>
  <w:comment w:id="21" w:author="Baer, Jan" w:date="2012-08-22T16:02:00Z" w:initials="BJ">
    <w:p w:rsidR="007B3AC5" w:rsidRDefault="007B3AC5">
      <w:pPr>
        <w:pStyle w:val="CommentText"/>
      </w:pPr>
      <w:r>
        <w:rPr>
          <w:rStyle w:val="CommentReference"/>
        </w:rPr>
        <w:annotationRef/>
      </w:r>
    </w:p>
  </w:comment>
  <w:comment w:id="15" w:author="Baer, Jan" w:date="2012-08-22T16:02:00Z" w:initials="BJ">
    <w:p w:rsidR="007B3AC5" w:rsidRDefault="007B3AC5">
      <w:pPr>
        <w:pStyle w:val="CommentText"/>
      </w:pPr>
      <w:r>
        <w:rPr>
          <w:rStyle w:val="CommentReference"/>
        </w:rPr>
        <w:annotationRef/>
      </w:r>
    </w:p>
  </w:comment>
  <w:comment w:id="16" w:author="Baer, Jan" w:date="2012-08-22T16:02:00Z" w:initials="BJ">
    <w:p w:rsidR="007B3AC5" w:rsidRDefault="007B3AC5">
      <w:pPr>
        <w:pStyle w:val="CommentText"/>
      </w:pPr>
      <w:r>
        <w:rPr>
          <w:rStyle w:val="CommentReference"/>
        </w:rPr>
        <w:annotationRef/>
      </w:r>
      <w:r w:rsidR="009C4B6C">
        <w:t>TODO: Jörg bitte den Abschnitt hier noch mal reviewen, da ich ihn komplett überarbeitet habe.</w:t>
      </w:r>
    </w:p>
  </w:comment>
  <w:comment w:id="41" w:author="Heinichen, Joerg" w:date="2012-08-22T16:02:00Z" w:initials="jhe">
    <w:p w:rsidR="001B4B28" w:rsidRDefault="001B4B28">
      <w:pPr>
        <w:pStyle w:val="CommentText"/>
      </w:pPr>
      <w:r>
        <w:rPr>
          <w:rStyle w:val="CommentReference"/>
        </w:rPr>
        <w:annotationRef/>
      </w:r>
      <w:r>
        <w:t xml:space="preserve">TBD: Kill </w:t>
      </w:r>
      <w:proofErr w:type="spellStart"/>
      <w:r>
        <w:t>the</w:t>
      </w:r>
      <w:proofErr w:type="spellEnd"/>
      <w:r>
        <w:t xml:space="preserve"> „wir“!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B6C" w:rsidRDefault="009C4B6C" w:rsidP="00825EA2">
      <w:pPr>
        <w:spacing w:after="0" w:line="240" w:lineRule="auto"/>
      </w:pPr>
      <w:r>
        <w:separator/>
      </w:r>
    </w:p>
  </w:endnote>
  <w:endnote w:type="continuationSeparator" w:id="0">
    <w:p w:rsidR="009C4B6C" w:rsidRDefault="009C4B6C" w:rsidP="0082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utiger 55 Roman">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B6C" w:rsidRDefault="009C4B6C" w:rsidP="00825EA2">
      <w:pPr>
        <w:spacing w:after="0" w:line="240" w:lineRule="auto"/>
      </w:pPr>
      <w:r>
        <w:separator/>
      </w:r>
    </w:p>
  </w:footnote>
  <w:footnote w:type="continuationSeparator" w:id="0">
    <w:p w:rsidR="009C4B6C" w:rsidRDefault="009C4B6C" w:rsidP="00825E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FA30C3"/>
    <w:multiLevelType w:val="hybridMultilevel"/>
    <w:tmpl w:val="8FE48522"/>
    <w:lvl w:ilvl="0" w:tplc="DDE2C38E">
      <w:start w:val="4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0B9"/>
    <w:rsid w:val="0003519A"/>
    <w:rsid w:val="00077017"/>
    <w:rsid w:val="00081F99"/>
    <w:rsid w:val="000C25CC"/>
    <w:rsid w:val="000D6E89"/>
    <w:rsid w:val="000E7A19"/>
    <w:rsid w:val="00107056"/>
    <w:rsid w:val="00140B09"/>
    <w:rsid w:val="0015158D"/>
    <w:rsid w:val="001731C0"/>
    <w:rsid w:val="001957D0"/>
    <w:rsid w:val="001B0C64"/>
    <w:rsid w:val="001B4B28"/>
    <w:rsid w:val="001C049D"/>
    <w:rsid w:val="001D5DEC"/>
    <w:rsid w:val="001E3512"/>
    <w:rsid w:val="00213E68"/>
    <w:rsid w:val="002148CE"/>
    <w:rsid w:val="002630B9"/>
    <w:rsid w:val="00263CEC"/>
    <w:rsid w:val="0027665F"/>
    <w:rsid w:val="00315759"/>
    <w:rsid w:val="0032448E"/>
    <w:rsid w:val="00334513"/>
    <w:rsid w:val="003B7F40"/>
    <w:rsid w:val="003C303E"/>
    <w:rsid w:val="003C6D08"/>
    <w:rsid w:val="003F6705"/>
    <w:rsid w:val="00433FC3"/>
    <w:rsid w:val="00482104"/>
    <w:rsid w:val="004B09AF"/>
    <w:rsid w:val="004C690D"/>
    <w:rsid w:val="004D1A64"/>
    <w:rsid w:val="00547541"/>
    <w:rsid w:val="00564C77"/>
    <w:rsid w:val="005A7D2D"/>
    <w:rsid w:val="005C200A"/>
    <w:rsid w:val="005C45C6"/>
    <w:rsid w:val="00606443"/>
    <w:rsid w:val="00673C70"/>
    <w:rsid w:val="00695CE2"/>
    <w:rsid w:val="00761875"/>
    <w:rsid w:val="007B3AC5"/>
    <w:rsid w:val="008042F9"/>
    <w:rsid w:val="00825EA2"/>
    <w:rsid w:val="00877AD3"/>
    <w:rsid w:val="0088468F"/>
    <w:rsid w:val="00886702"/>
    <w:rsid w:val="008D0A69"/>
    <w:rsid w:val="009B4702"/>
    <w:rsid w:val="009C4B6C"/>
    <w:rsid w:val="009D12B9"/>
    <w:rsid w:val="009D4407"/>
    <w:rsid w:val="00A30837"/>
    <w:rsid w:val="00AA0CCF"/>
    <w:rsid w:val="00AA7206"/>
    <w:rsid w:val="00AD7998"/>
    <w:rsid w:val="00B13DF8"/>
    <w:rsid w:val="00B26D7C"/>
    <w:rsid w:val="00B3131E"/>
    <w:rsid w:val="00B367CD"/>
    <w:rsid w:val="00B80AC6"/>
    <w:rsid w:val="00B858EE"/>
    <w:rsid w:val="00BC5DA0"/>
    <w:rsid w:val="00BF6C3E"/>
    <w:rsid w:val="00C07247"/>
    <w:rsid w:val="00C43CFD"/>
    <w:rsid w:val="00C50EB8"/>
    <w:rsid w:val="00C605DC"/>
    <w:rsid w:val="00C635A9"/>
    <w:rsid w:val="00C63F4D"/>
    <w:rsid w:val="00C80E9F"/>
    <w:rsid w:val="00CE0040"/>
    <w:rsid w:val="00CE708C"/>
    <w:rsid w:val="00D00A3C"/>
    <w:rsid w:val="00D055AA"/>
    <w:rsid w:val="00D12863"/>
    <w:rsid w:val="00D12E08"/>
    <w:rsid w:val="00D16281"/>
    <w:rsid w:val="00D17742"/>
    <w:rsid w:val="00D322A1"/>
    <w:rsid w:val="00D52871"/>
    <w:rsid w:val="00D57C53"/>
    <w:rsid w:val="00DD1431"/>
    <w:rsid w:val="00E23361"/>
    <w:rsid w:val="00E81F4F"/>
    <w:rsid w:val="00ED71FB"/>
    <w:rsid w:val="00EF3F11"/>
    <w:rsid w:val="00EF7BA7"/>
    <w:rsid w:val="00F81745"/>
    <w:rsid w:val="00F90F1D"/>
    <w:rsid w:val="00FA338D"/>
    <w:rsid w:val="00FD2B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0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4D1A64"/>
    <w:pPr>
      <w:spacing w:before="100" w:beforeAutospacing="1" w:after="100" w:afterAutospacing="1" w:line="240" w:lineRule="auto"/>
      <w:outlineLvl w:val="2"/>
    </w:pPr>
    <w:rPr>
      <w:rFonts w:ascii="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A64"/>
    <w:rPr>
      <w:rFonts w:ascii="Times New Roman" w:hAnsi="Times New Roman" w:cs="Times New Roman"/>
      <w:b/>
      <w:bCs/>
      <w:sz w:val="27"/>
      <w:szCs w:val="27"/>
      <w:lang w:eastAsia="de-DE"/>
    </w:rPr>
  </w:style>
  <w:style w:type="paragraph" w:styleId="NormalWeb">
    <w:name w:val="Normal (Web)"/>
    <w:basedOn w:val="Normal"/>
    <w:uiPriority w:val="99"/>
    <w:semiHidden/>
    <w:unhideWhenUsed/>
    <w:rsid w:val="004D1A64"/>
    <w:pPr>
      <w:spacing w:before="100" w:beforeAutospacing="1" w:after="100" w:afterAutospacing="1" w:line="240" w:lineRule="auto"/>
    </w:pPr>
    <w:rPr>
      <w:rFonts w:ascii="Times New Roman" w:hAnsi="Times New Roman" w:cs="Times New Roman"/>
      <w:sz w:val="24"/>
      <w:szCs w:val="24"/>
      <w:lang w:eastAsia="de-DE"/>
    </w:rPr>
  </w:style>
  <w:style w:type="character" w:styleId="Strong">
    <w:name w:val="Strong"/>
    <w:basedOn w:val="DefaultParagraphFont"/>
    <w:uiPriority w:val="22"/>
    <w:qFormat/>
    <w:rsid w:val="004D1A64"/>
    <w:rPr>
      <w:b/>
      <w:bCs/>
    </w:rPr>
  </w:style>
  <w:style w:type="paragraph" w:styleId="ListParagraph">
    <w:name w:val="List Paragraph"/>
    <w:basedOn w:val="Normal"/>
    <w:uiPriority w:val="34"/>
    <w:qFormat/>
    <w:rsid w:val="000C25CC"/>
    <w:pPr>
      <w:ind w:left="720"/>
      <w:contextualSpacing/>
    </w:pPr>
  </w:style>
  <w:style w:type="character" w:customStyle="1" w:styleId="Heading1Char">
    <w:name w:val="Heading 1 Char"/>
    <w:basedOn w:val="DefaultParagraphFont"/>
    <w:link w:val="Heading1"/>
    <w:uiPriority w:val="9"/>
    <w:rsid w:val="00B367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FB"/>
    <w:rPr>
      <w:rFonts w:ascii="Tahoma" w:hAnsi="Tahoma" w:cs="Tahoma"/>
      <w:sz w:val="16"/>
      <w:szCs w:val="16"/>
    </w:rPr>
  </w:style>
  <w:style w:type="paragraph" w:styleId="FootnoteText">
    <w:name w:val="footnote text"/>
    <w:basedOn w:val="Normal"/>
    <w:link w:val="FootnoteTextChar"/>
    <w:uiPriority w:val="99"/>
    <w:semiHidden/>
    <w:unhideWhenUsed/>
    <w:rsid w:val="00825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EA2"/>
    <w:rPr>
      <w:sz w:val="20"/>
      <w:szCs w:val="20"/>
    </w:rPr>
  </w:style>
  <w:style w:type="character" w:styleId="FootnoteReference">
    <w:name w:val="footnote reference"/>
    <w:basedOn w:val="DefaultParagraphFont"/>
    <w:uiPriority w:val="99"/>
    <w:semiHidden/>
    <w:unhideWhenUsed/>
    <w:rsid w:val="00825EA2"/>
    <w:rPr>
      <w:vertAlign w:val="superscript"/>
    </w:rPr>
  </w:style>
  <w:style w:type="character" w:styleId="Hyperlink">
    <w:name w:val="Hyperlink"/>
    <w:basedOn w:val="DefaultParagraphFont"/>
    <w:uiPriority w:val="99"/>
    <w:unhideWhenUsed/>
    <w:rsid w:val="00A30837"/>
    <w:rPr>
      <w:color w:val="0000FF" w:themeColor="hyperlink"/>
      <w:u w:val="single"/>
    </w:rPr>
  </w:style>
  <w:style w:type="character" w:customStyle="1" w:styleId="Heading2Char">
    <w:name w:val="Heading 2 Char"/>
    <w:basedOn w:val="DefaultParagraphFont"/>
    <w:link w:val="Heading2"/>
    <w:uiPriority w:val="9"/>
    <w:rsid w:val="00A3083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90F1D"/>
    <w:rPr>
      <w:sz w:val="16"/>
      <w:szCs w:val="16"/>
    </w:rPr>
  </w:style>
  <w:style w:type="paragraph" w:styleId="CommentText">
    <w:name w:val="annotation text"/>
    <w:basedOn w:val="Normal"/>
    <w:link w:val="CommentTextChar"/>
    <w:uiPriority w:val="99"/>
    <w:semiHidden/>
    <w:unhideWhenUsed/>
    <w:rsid w:val="00F90F1D"/>
    <w:pPr>
      <w:spacing w:line="240" w:lineRule="auto"/>
    </w:pPr>
    <w:rPr>
      <w:sz w:val="20"/>
      <w:szCs w:val="20"/>
    </w:rPr>
  </w:style>
  <w:style w:type="character" w:customStyle="1" w:styleId="CommentTextChar">
    <w:name w:val="Comment Text Char"/>
    <w:basedOn w:val="DefaultParagraphFont"/>
    <w:link w:val="CommentText"/>
    <w:uiPriority w:val="99"/>
    <w:semiHidden/>
    <w:rsid w:val="00F90F1D"/>
    <w:rPr>
      <w:sz w:val="20"/>
      <w:szCs w:val="20"/>
    </w:rPr>
  </w:style>
  <w:style w:type="paragraph" w:styleId="CommentSubject">
    <w:name w:val="annotation subject"/>
    <w:basedOn w:val="CommentText"/>
    <w:next w:val="CommentText"/>
    <w:link w:val="CommentSubjectChar"/>
    <w:uiPriority w:val="99"/>
    <w:semiHidden/>
    <w:unhideWhenUsed/>
    <w:rsid w:val="00F90F1D"/>
    <w:rPr>
      <w:b/>
      <w:bCs/>
    </w:rPr>
  </w:style>
  <w:style w:type="character" w:customStyle="1" w:styleId="CommentSubjectChar">
    <w:name w:val="Comment Subject Char"/>
    <w:basedOn w:val="CommentTextChar"/>
    <w:link w:val="CommentSubject"/>
    <w:uiPriority w:val="99"/>
    <w:semiHidden/>
    <w:rsid w:val="00F90F1D"/>
    <w:rPr>
      <w:b/>
      <w:bCs/>
      <w:sz w:val="20"/>
      <w:szCs w:val="20"/>
    </w:rPr>
  </w:style>
  <w:style w:type="character" w:styleId="FollowedHyperlink">
    <w:name w:val="FollowedHyperlink"/>
    <w:basedOn w:val="DefaultParagraphFont"/>
    <w:uiPriority w:val="99"/>
    <w:semiHidden/>
    <w:unhideWhenUsed/>
    <w:rsid w:val="00F90F1D"/>
    <w:rPr>
      <w:color w:val="800080" w:themeColor="followedHyperlink"/>
      <w:u w:val="single"/>
    </w:rPr>
  </w:style>
  <w:style w:type="paragraph" w:styleId="Header">
    <w:name w:val="header"/>
    <w:basedOn w:val="Normal"/>
    <w:link w:val="HeaderChar"/>
    <w:uiPriority w:val="99"/>
    <w:unhideWhenUsed/>
    <w:rsid w:val="001731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31C0"/>
  </w:style>
  <w:style w:type="paragraph" w:styleId="Footer">
    <w:name w:val="footer"/>
    <w:basedOn w:val="Normal"/>
    <w:link w:val="FooterChar"/>
    <w:uiPriority w:val="99"/>
    <w:unhideWhenUsed/>
    <w:rsid w:val="001731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31C0"/>
  </w:style>
  <w:style w:type="paragraph" w:customStyle="1" w:styleId="dotHeadline44">
    <w:name w:val="dot_Headline 44"/>
    <w:basedOn w:val="Normal"/>
    <w:next w:val="dotVorspann"/>
    <w:rsid w:val="00C43CFD"/>
    <w:pPr>
      <w:spacing w:after="0" w:line="240" w:lineRule="auto"/>
    </w:pPr>
    <w:rPr>
      <w:rFonts w:ascii="Frutiger 55 Roman" w:eastAsia="Times New Roman" w:hAnsi="Frutiger 55 Roman" w:cs="Courier New"/>
      <w:b/>
      <w:bCs/>
      <w:sz w:val="64"/>
      <w:szCs w:val="24"/>
      <w:lang w:eastAsia="de-DE"/>
    </w:rPr>
  </w:style>
  <w:style w:type="paragraph" w:customStyle="1" w:styleId="dotVorspann">
    <w:name w:val="dot_Vorspann"/>
    <w:next w:val="dotHeadline44"/>
    <w:rsid w:val="00C43CFD"/>
    <w:pPr>
      <w:spacing w:after="0" w:line="280" w:lineRule="exact"/>
    </w:pPr>
    <w:rPr>
      <w:rFonts w:ascii="Arial" w:eastAsia="Times New Roman" w:hAnsi="Arial" w:cs="Arial"/>
      <w:b/>
      <w:bCs/>
      <w:sz w:val="20"/>
      <w:szCs w:val="20"/>
      <w:lang w:eastAsia="de-DE"/>
    </w:rPr>
  </w:style>
  <w:style w:type="paragraph" w:customStyle="1" w:styleId="dotDachzeile">
    <w:name w:val="dot_Dachzeile"/>
    <w:basedOn w:val="dotVorspann"/>
    <w:rsid w:val="00C43CFD"/>
  </w:style>
  <w:style w:type="paragraph" w:customStyle="1" w:styleId="dotLauftextmitEinzug">
    <w:name w:val="dot_Lauftext mit Einzug"/>
    <w:basedOn w:val="Normal"/>
    <w:rsid w:val="003C6D08"/>
    <w:pPr>
      <w:spacing w:after="0" w:line="220" w:lineRule="exact"/>
      <w:ind w:firstLine="284"/>
      <w:jc w:val="both"/>
    </w:pPr>
    <w:rPr>
      <w:rFonts w:ascii="Times New Roman" w:eastAsia="Times New Roman" w:hAnsi="Times New Roman" w:cs="Times New Roman"/>
      <w:sz w:val="18"/>
      <w:szCs w:val="20"/>
      <w:lang w:eastAsia="de-DE"/>
    </w:rPr>
  </w:style>
  <w:style w:type="paragraph" w:styleId="Revision">
    <w:name w:val="Revision"/>
    <w:hidden/>
    <w:uiPriority w:val="99"/>
    <w:semiHidden/>
    <w:rsid w:val="007B3AC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67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08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semiHidden/>
    <w:unhideWhenUsed/>
    <w:qFormat/>
    <w:rsid w:val="004D1A64"/>
    <w:pPr>
      <w:spacing w:before="100" w:beforeAutospacing="1" w:after="100" w:afterAutospacing="1" w:line="240" w:lineRule="auto"/>
      <w:outlineLvl w:val="2"/>
    </w:pPr>
    <w:rPr>
      <w:rFonts w:ascii="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D1A64"/>
    <w:rPr>
      <w:rFonts w:ascii="Times New Roman" w:hAnsi="Times New Roman" w:cs="Times New Roman"/>
      <w:b/>
      <w:bCs/>
      <w:sz w:val="27"/>
      <w:szCs w:val="27"/>
      <w:lang w:eastAsia="de-DE"/>
    </w:rPr>
  </w:style>
  <w:style w:type="paragraph" w:styleId="NormalWeb">
    <w:name w:val="Normal (Web)"/>
    <w:basedOn w:val="Normal"/>
    <w:uiPriority w:val="99"/>
    <w:semiHidden/>
    <w:unhideWhenUsed/>
    <w:rsid w:val="004D1A64"/>
    <w:pPr>
      <w:spacing w:before="100" w:beforeAutospacing="1" w:after="100" w:afterAutospacing="1" w:line="240" w:lineRule="auto"/>
    </w:pPr>
    <w:rPr>
      <w:rFonts w:ascii="Times New Roman" w:hAnsi="Times New Roman" w:cs="Times New Roman"/>
      <w:sz w:val="24"/>
      <w:szCs w:val="24"/>
      <w:lang w:eastAsia="de-DE"/>
    </w:rPr>
  </w:style>
  <w:style w:type="character" w:styleId="Strong">
    <w:name w:val="Strong"/>
    <w:basedOn w:val="DefaultParagraphFont"/>
    <w:uiPriority w:val="22"/>
    <w:qFormat/>
    <w:rsid w:val="004D1A64"/>
    <w:rPr>
      <w:b/>
      <w:bCs/>
    </w:rPr>
  </w:style>
  <w:style w:type="paragraph" w:styleId="ListParagraph">
    <w:name w:val="List Paragraph"/>
    <w:basedOn w:val="Normal"/>
    <w:uiPriority w:val="34"/>
    <w:qFormat/>
    <w:rsid w:val="000C25CC"/>
    <w:pPr>
      <w:ind w:left="720"/>
      <w:contextualSpacing/>
    </w:pPr>
  </w:style>
  <w:style w:type="character" w:customStyle="1" w:styleId="Heading1Char">
    <w:name w:val="Heading 1 Char"/>
    <w:basedOn w:val="DefaultParagraphFont"/>
    <w:link w:val="Heading1"/>
    <w:uiPriority w:val="9"/>
    <w:rsid w:val="00B367C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D7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71FB"/>
    <w:rPr>
      <w:rFonts w:ascii="Tahoma" w:hAnsi="Tahoma" w:cs="Tahoma"/>
      <w:sz w:val="16"/>
      <w:szCs w:val="16"/>
    </w:rPr>
  </w:style>
  <w:style w:type="paragraph" w:styleId="FootnoteText">
    <w:name w:val="footnote text"/>
    <w:basedOn w:val="Normal"/>
    <w:link w:val="FootnoteTextChar"/>
    <w:uiPriority w:val="99"/>
    <w:semiHidden/>
    <w:unhideWhenUsed/>
    <w:rsid w:val="00825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5EA2"/>
    <w:rPr>
      <w:sz w:val="20"/>
      <w:szCs w:val="20"/>
    </w:rPr>
  </w:style>
  <w:style w:type="character" w:styleId="FootnoteReference">
    <w:name w:val="footnote reference"/>
    <w:basedOn w:val="DefaultParagraphFont"/>
    <w:uiPriority w:val="99"/>
    <w:semiHidden/>
    <w:unhideWhenUsed/>
    <w:rsid w:val="00825EA2"/>
    <w:rPr>
      <w:vertAlign w:val="superscript"/>
    </w:rPr>
  </w:style>
  <w:style w:type="character" w:styleId="Hyperlink">
    <w:name w:val="Hyperlink"/>
    <w:basedOn w:val="DefaultParagraphFont"/>
    <w:uiPriority w:val="99"/>
    <w:unhideWhenUsed/>
    <w:rsid w:val="00A30837"/>
    <w:rPr>
      <w:color w:val="0000FF" w:themeColor="hyperlink"/>
      <w:u w:val="single"/>
    </w:rPr>
  </w:style>
  <w:style w:type="character" w:customStyle="1" w:styleId="Heading2Char">
    <w:name w:val="Heading 2 Char"/>
    <w:basedOn w:val="DefaultParagraphFont"/>
    <w:link w:val="Heading2"/>
    <w:uiPriority w:val="9"/>
    <w:rsid w:val="00A30837"/>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90F1D"/>
    <w:rPr>
      <w:sz w:val="16"/>
      <w:szCs w:val="16"/>
    </w:rPr>
  </w:style>
  <w:style w:type="paragraph" w:styleId="CommentText">
    <w:name w:val="annotation text"/>
    <w:basedOn w:val="Normal"/>
    <w:link w:val="CommentTextChar"/>
    <w:uiPriority w:val="99"/>
    <w:semiHidden/>
    <w:unhideWhenUsed/>
    <w:rsid w:val="00F90F1D"/>
    <w:pPr>
      <w:spacing w:line="240" w:lineRule="auto"/>
    </w:pPr>
    <w:rPr>
      <w:sz w:val="20"/>
      <w:szCs w:val="20"/>
    </w:rPr>
  </w:style>
  <w:style w:type="character" w:customStyle="1" w:styleId="CommentTextChar">
    <w:name w:val="Comment Text Char"/>
    <w:basedOn w:val="DefaultParagraphFont"/>
    <w:link w:val="CommentText"/>
    <w:uiPriority w:val="99"/>
    <w:semiHidden/>
    <w:rsid w:val="00F90F1D"/>
    <w:rPr>
      <w:sz w:val="20"/>
      <w:szCs w:val="20"/>
    </w:rPr>
  </w:style>
  <w:style w:type="paragraph" w:styleId="CommentSubject">
    <w:name w:val="annotation subject"/>
    <w:basedOn w:val="CommentText"/>
    <w:next w:val="CommentText"/>
    <w:link w:val="CommentSubjectChar"/>
    <w:uiPriority w:val="99"/>
    <w:semiHidden/>
    <w:unhideWhenUsed/>
    <w:rsid w:val="00F90F1D"/>
    <w:rPr>
      <w:b/>
      <w:bCs/>
    </w:rPr>
  </w:style>
  <w:style w:type="character" w:customStyle="1" w:styleId="CommentSubjectChar">
    <w:name w:val="Comment Subject Char"/>
    <w:basedOn w:val="CommentTextChar"/>
    <w:link w:val="CommentSubject"/>
    <w:uiPriority w:val="99"/>
    <w:semiHidden/>
    <w:rsid w:val="00F90F1D"/>
    <w:rPr>
      <w:b/>
      <w:bCs/>
      <w:sz w:val="20"/>
      <w:szCs w:val="20"/>
    </w:rPr>
  </w:style>
  <w:style w:type="character" w:styleId="FollowedHyperlink">
    <w:name w:val="FollowedHyperlink"/>
    <w:basedOn w:val="DefaultParagraphFont"/>
    <w:uiPriority w:val="99"/>
    <w:semiHidden/>
    <w:unhideWhenUsed/>
    <w:rsid w:val="00F90F1D"/>
    <w:rPr>
      <w:color w:val="800080" w:themeColor="followedHyperlink"/>
      <w:u w:val="single"/>
    </w:rPr>
  </w:style>
  <w:style w:type="paragraph" w:styleId="Header">
    <w:name w:val="header"/>
    <w:basedOn w:val="Normal"/>
    <w:link w:val="HeaderChar"/>
    <w:uiPriority w:val="99"/>
    <w:unhideWhenUsed/>
    <w:rsid w:val="001731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1731C0"/>
  </w:style>
  <w:style w:type="paragraph" w:styleId="Footer">
    <w:name w:val="footer"/>
    <w:basedOn w:val="Normal"/>
    <w:link w:val="FooterChar"/>
    <w:uiPriority w:val="99"/>
    <w:unhideWhenUsed/>
    <w:rsid w:val="001731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1731C0"/>
  </w:style>
  <w:style w:type="paragraph" w:customStyle="1" w:styleId="dotHeadline44">
    <w:name w:val="dot_Headline 44"/>
    <w:basedOn w:val="Normal"/>
    <w:next w:val="dotVorspann"/>
    <w:rsid w:val="00C43CFD"/>
    <w:pPr>
      <w:spacing w:after="0" w:line="240" w:lineRule="auto"/>
    </w:pPr>
    <w:rPr>
      <w:rFonts w:ascii="Frutiger 55 Roman" w:eastAsia="Times New Roman" w:hAnsi="Frutiger 55 Roman" w:cs="Courier New"/>
      <w:b/>
      <w:bCs/>
      <w:sz w:val="64"/>
      <w:szCs w:val="24"/>
      <w:lang w:eastAsia="de-DE"/>
    </w:rPr>
  </w:style>
  <w:style w:type="paragraph" w:customStyle="1" w:styleId="dotVorspann">
    <w:name w:val="dot_Vorspann"/>
    <w:next w:val="dotHeadline44"/>
    <w:rsid w:val="00C43CFD"/>
    <w:pPr>
      <w:spacing w:after="0" w:line="280" w:lineRule="exact"/>
    </w:pPr>
    <w:rPr>
      <w:rFonts w:ascii="Arial" w:eastAsia="Times New Roman" w:hAnsi="Arial" w:cs="Arial"/>
      <w:b/>
      <w:bCs/>
      <w:sz w:val="20"/>
      <w:szCs w:val="20"/>
      <w:lang w:eastAsia="de-DE"/>
    </w:rPr>
  </w:style>
  <w:style w:type="paragraph" w:customStyle="1" w:styleId="dotDachzeile">
    <w:name w:val="dot_Dachzeile"/>
    <w:basedOn w:val="dotVorspann"/>
    <w:rsid w:val="00C43CFD"/>
  </w:style>
  <w:style w:type="paragraph" w:customStyle="1" w:styleId="dotLauftextmitEinzug">
    <w:name w:val="dot_Lauftext mit Einzug"/>
    <w:basedOn w:val="Normal"/>
    <w:rsid w:val="003C6D08"/>
    <w:pPr>
      <w:spacing w:after="0" w:line="220" w:lineRule="exact"/>
      <w:ind w:firstLine="284"/>
      <w:jc w:val="both"/>
    </w:pPr>
    <w:rPr>
      <w:rFonts w:ascii="Times New Roman" w:eastAsia="Times New Roman" w:hAnsi="Times New Roman" w:cs="Times New Roman"/>
      <w:sz w:val="18"/>
      <w:szCs w:val="20"/>
      <w:lang w:eastAsia="de-DE"/>
    </w:rPr>
  </w:style>
  <w:style w:type="paragraph" w:styleId="Revision">
    <w:name w:val="Revision"/>
    <w:hidden/>
    <w:uiPriority w:val="99"/>
    <w:semiHidden/>
    <w:rsid w:val="007B3A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9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hyperlink" Target="mailto:jan.baer@zuehlke.com"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msdn.microsoft.com/en-us/library/windows/apps/hh465094.aspx" TargetMode="External"/><Relationship Id="rId2" Type="http://schemas.openxmlformats.org/officeDocument/2006/relationships/styles" Target="styles.xml"/><Relationship Id="rId16" Type="http://schemas.openxmlformats.org/officeDocument/2006/relationships/hyperlink" Target="http://msdn.microsoft.com/en-us/library/windows/apps/xaml/br229572.asp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msdn.microsoft.com/en-us/library/windows/apps/hh465088.aspx" TargetMode="External"/><Relationship Id="rId10" Type="http://schemas.openxmlformats.org/officeDocument/2006/relationships/image" Target="media/image2.PNG"/><Relationship Id="rId19" Type="http://schemas.openxmlformats.org/officeDocument/2006/relationships/hyperlink" Target="mailto:joerg.heinichen@zuehlk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msdn.microsoft.com/en-us/library/windows/apps/xaml/hh99464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2757</Words>
  <Characters>17372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Zühlke Technology Group</Company>
  <LinksUpToDate>false</LinksUpToDate>
  <CharactersWithSpaces>20089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Heinichen, Joerg</dc:creator>
  <cp:lastModifiedBy>Baer, Jan</cp:lastModifiedBy>
  <cp:revision>42</cp:revision>
  <dcterms:created xsi:type="dcterms:W3CDTF">2012-08-08T06:17:00Z</dcterms:created>
  <dcterms:modified xsi:type="dcterms:W3CDTF">2012-08-22T14:02:00Z</dcterms:modified>
</cp:coreProperties>
</file>